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56C2" w14:textId="784104F3" w:rsidR="003D2CC8" w:rsidRPr="002A74CE" w:rsidRDefault="003D2CC8">
      <w:pPr>
        <w:pStyle w:val="BodyText"/>
        <w:spacing w:before="4"/>
        <w:rPr>
          <w:rFonts w:asciiTheme="minorHAnsi" w:hAnsiTheme="minorHAnsi" w:cstheme="minorHAnsi"/>
          <w:sz w:val="19"/>
        </w:rPr>
      </w:pPr>
      <w:bookmarkStart w:id="0" w:name="_Hlk149237812"/>
      <w:bookmarkEnd w:id="0"/>
    </w:p>
    <w:p w14:paraId="4EBF1868" w14:textId="77777777" w:rsidR="003D2CC8" w:rsidRPr="00541454" w:rsidRDefault="001D7317" w:rsidP="00D72616">
      <w:pPr>
        <w:pStyle w:val="Subtitle"/>
        <w:jc w:val="center"/>
        <w:rPr>
          <w:b/>
          <w:bCs/>
          <w:w w:val="95"/>
          <w:sz w:val="30"/>
          <w:szCs w:val="30"/>
        </w:rPr>
      </w:pPr>
      <w:r w:rsidRPr="00541454">
        <w:rPr>
          <w:b/>
          <w:bCs/>
          <w:w w:val="95"/>
          <w:sz w:val="30"/>
          <w:szCs w:val="30"/>
        </w:rPr>
        <w:t>Universidade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de</w:t>
      </w:r>
      <w:r w:rsidRPr="00541454">
        <w:rPr>
          <w:b/>
          <w:bCs/>
          <w:spacing w:val="8"/>
          <w:w w:val="95"/>
          <w:sz w:val="30"/>
          <w:szCs w:val="30"/>
        </w:rPr>
        <w:t xml:space="preserve"> </w:t>
      </w:r>
      <w:r w:rsidRPr="00541454">
        <w:rPr>
          <w:b/>
          <w:bCs/>
          <w:w w:val="95"/>
          <w:sz w:val="30"/>
          <w:szCs w:val="30"/>
        </w:rPr>
        <w:t>Aveiro</w:t>
      </w:r>
    </w:p>
    <w:p w14:paraId="1BA9AE03" w14:textId="77777777" w:rsidR="00D72616" w:rsidRPr="002A74CE" w:rsidRDefault="00D72616">
      <w:pPr>
        <w:spacing w:before="91"/>
        <w:ind w:left="1785" w:right="1265"/>
        <w:jc w:val="center"/>
        <w:rPr>
          <w:rFonts w:asciiTheme="minorHAnsi" w:hAnsiTheme="minorHAnsi" w:cstheme="minorHAnsi"/>
          <w:sz w:val="28"/>
        </w:rPr>
      </w:pPr>
    </w:p>
    <w:p w14:paraId="4310C6F7" w14:textId="704A823B" w:rsidR="00541454" w:rsidRDefault="001D7317" w:rsidP="00541454">
      <w:pPr>
        <w:pStyle w:val="Subtitle"/>
        <w:jc w:val="center"/>
        <w:rPr>
          <w:w w:val="95"/>
          <w:sz w:val="36"/>
          <w:szCs w:val="36"/>
        </w:rPr>
      </w:pPr>
      <w:r w:rsidRPr="00D72616">
        <w:rPr>
          <w:w w:val="95"/>
          <w:sz w:val="36"/>
          <w:szCs w:val="36"/>
        </w:rPr>
        <w:t>Departamento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de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Eletrónica,</w:t>
      </w:r>
      <w:r w:rsidRPr="00D72616">
        <w:rPr>
          <w:spacing w:val="-5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Telecomunicações</w:t>
      </w:r>
      <w:r w:rsidRPr="00D72616">
        <w:rPr>
          <w:spacing w:val="-7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e</w:t>
      </w:r>
      <w:r w:rsidRPr="00D72616">
        <w:rPr>
          <w:spacing w:val="-4"/>
          <w:w w:val="95"/>
          <w:sz w:val="36"/>
          <w:szCs w:val="36"/>
        </w:rPr>
        <w:t xml:space="preserve"> </w:t>
      </w:r>
      <w:r w:rsidRPr="00D72616">
        <w:rPr>
          <w:w w:val="95"/>
          <w:sz w:val="36"/>
          <w:szCs w:val="36"/>
        </w:rPr>
        <w:t>Informática</w:t>
      </w:r>
    </w:p>
    <w:p w14:paraId="59E012E4" w14:textId="77777777" w:rsidR="00541454" w:rsidRDefault="00541454" w:rsidP="00541454"/>
    <w:p w14:paraId="625004B0" w14:textId="77777777" w:rsidR="00541454" w:rsidRPr="00541454" w:rsidRDefault="00541454" w:rsidP="00541454"/>
    <w:p w14:paraId="59538F8B" w14:textId="3ADBBA50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  <w:r w:rsidRPr="002A74CE">
        <w:rPr>
          <w:rFonts w:cstheme="minorHAnsi"/>
          <w:noProof/>
        </w:rPr>
        <w:drawing>
          <wp:inline distT="0" distB="0" distL="0" distR="0" wp14:anchorId="1A876E73" wp14:editId="58A4EE05">
            <wp:extent cx="3784279" cy="976502"/>
            <wp:effectExtent l="0" t="0" r="0" b="0"/>
            <wp:docPr id="699614043" name="Picture 699614043" descr="Universidade de Av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79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E7A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0D0321CF" w14:textId="77777777" w:rsidR="00541454" w:rsidRDefault="00541454" w:rsidP="00541454">
      <w:pPr>
        <w:pStyle w:val="Subtitle"/>
        <w:jc w:val="center"/>
        <w:rPr>
          <w:b/>
          <w:bCs/>
          <w:w w:val="85"/>
          <w:sz w:val="44"/>
          <w:szCs w:val="44"/>
        </w:rPr>
      </w:pPr>
    </w:p>
    <w:p w14:paraId="38332ACE" w14:textId="32D0BD83" w:rsidR="00541454" w:rsidRDefault="002C2A64" w:rsidP="00541454">
      <w:pPr>
        <w:pStyle w:val="Subtitle"/>
        <w:jc w:val="center"/>
        <w:rPr>
          <w:b/>
          <w:bCs/>
          <w:w w:val="95"/>
          <w:sz w:val="44"/>
          <w:szCs w:val="44"/>
        </w:rPr>
      </w:pPr>
      <w:r w:rsidRPr="00541454">
        <w:rPr>
          <w:b/>
          <w:bCs/>
          <w:w w:val="85"/>
          <w:sz w:val="44"/>
          <w:szCs w:val="44"/>
        </w:rPr>
        <w:t>Modelação e Desempenho de Redes e Serviços</w:t>
      </w:r>
    </w:p>
    <w:p w14:paraId="335E5255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4EAFF5F6" w14:textId="77777777" w:rsidR="00541454" w:rsidRDefault="00541454" w:rsidP="00541454">
      <w:pPr>
        <w:pStyle w:val="Subtitle"/>
        <w:jc w:val="center"/>
        <w:rPr>
          <w:b/>
          <w:bCs/>
          <w:sz w:val="52"/>
          <w:szCs w:val="52"/>
        </w:rPr>
      </w:pPr>
    </w:p>
    <w:p w14:paraId="2A9046B7" w14:textId="7D2FA100" w:rsidR="00541454" w:rsidRPr="00541454" w:rsidRDefault="001D7317" w:rsidP="00541454">
      <w:pPr>
        <w:pStyle w:val="Subtitle"/>
        <w:jc w:val="center"/>
        <w:rPr>
          <w:b/>
          <w:bCs/>
          <w:sz w:val="52"/>
          <w:szCs w:val="52"/>
        </w:rPr>
      </w:pPr>
      <w:r w:rsidRPr="00541454">
        <w:rPr>
          <w:b/>
          <w:bCs/>
          <w:sz w:val="52"/>
          <w:szCs w:val="52"/>
        </w:rPr>
        <w:t>Projeto</w:t>
      </w:r>
      <w:r w:rsidRPr="00541454">
        <w:rPr>
          <w:b/>
          <w:bCs/>
          <w:spacing w:val="5"/>
          <w:sz w:val="52"/>
          <w:szCs w:val="52"/>
        </w:rPr>
        <w:t xml:space="preserve"> </w:t>
      </w:r>
      <w:r w:rsidR="002C2A64" w:rsidRPr="00541454">
        <w:rPr>
          <w:b/>
          <w:bCs/>
          <w:sz w:val="52"/>
          <w:szCs w:val="52"/>
        </w:rPr>
        <w:t>1</w:t>
      </w:r>
    </w:p>
    <w:p w14:paraId="6C06A1AC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32299C07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C631F72" w14:textId="77777777" w:rsidR="00541454" w:rsidRDefault="00541454" w:rsidP="0099411C">
      <w:pPr>
        <w:pStyle w:val="Title"/>
        <w:spacing w:line="331" w:lineRule="auto"/>
        <w:rPr>
          <w:rStyle w:val="Strong"/>
          <w:sz w:val="20"/>
          <w:szCs w:val="20"/>
        </w:rPr>
      </w:pPr>
    </w:p>
    <w:p w14:paraId="70A24637" w14:textId="4EC80F7A" w:rsidR="0099411C" w:rsidRPr="00541454" w:rsidRDefault="002C2A64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 xml:space="preserve">Tiago Alves </w:t>
      </w:r>
      <w:r w:rsidR="001D7317" w:rsidRPr="00541454">
        <w:rPr>
          <w:rStyle w:val="Strong"/>
          <w:sz w:val="24"/>
          <w:szCs w:val="24"/>
        </w:rPr>
        <w:t>(</w:t>
      </w:r>
      <w:r w:rsidRPr="00541454">
        <w:rPr>
          <w:rStyle w:val="Strong"/>
          <w:sz w:val="24"/>
          <w:szCs w:val="24"/>
        </w:rPr>
        <w:t>104110</w:t>
      </w:r>
      <w:r w:rsidR="001D7317" w:rsidRPr="00541454">
        <w:rPr>
          <w:rStyle w:val="Strong"/>
          <w:sz w:val="24"/>
          <w:szCs w:val="24"/>
        </w:rPr>
        <w:t>)</w:t>
      </w:r>
    </w:p>
    <w:p w14:paraId="3E578EEC" w14:textId="1C6C9FE6" w:rsidR="003D2CC8" w:rsidRPr="00541454" w:rsidRDefault="001D7317" w:rsidP="00541454">
      <w:pPr>
        <w:pStyle w:val="Subtitle"/>
        <w:jc w:val="center"/>
        <w:rPr>
          <w:rStyle w:val="Strong"/>
          <w:sz w:val="24"/>
          <w:szCs w:val="24"/>
        </w:rPr>
      </w:pPr>
      <w:r w:rsidRPr="00541454">
        <w:rPr>
          <w:rStyle w:val="Strong"/>
          <w:sz w:val="24"/>
          <w:szCs w:val="24"/>
        </w:rPr>
        <w:t>Rafael Amorim</w:t>
      </w:r>
      <w:r w:rsidR="0099411C" w:rsidRPr="00541454">
        <w:rPr>
          <w:rStyle w:val="Strong"/>
          <w:sz w:val="24"/>
          <w:szCs w:val="24"/>
        </w:rPr>
        <w:t xml:space="preserve"> </w:t>
      </w:r>
      <w:r w:rsidRPr="00541454">
        <w:rPr>
          <w:rStyle w:val="Strong"/>
          <w:sz w:val="24"/>
          <w:szCs w:val="24"/>
        </w:rPr>
        <w:t>(98197)</w:t>
      </w:r>
    </w:p>
    <w:p w14:paraId="4012C089" w14:textId="77777777" w:rsidR="003D2CC8" w:rsidRPr="002A74CE" w:rsidRDefault="003D2CC8" w:rsidP="0099411C">
      <w:pPr>
        <w:pStyle w:val="Title"/>
        <w:spacing w:line="331" w:lineRule="auto"/>
        <w:rPr>
          <w:rFonts w:asciiTheme="minorHAnsi" w:hAnsiTheme="minorHAnsi" w:cstheme="minorHAnsi"/>
          <w:b w:val="0"/>
          <w:bCs w:val="0"/>
        </w:rPr>
      </w:pPr>
    </w:p>
    <w:p w14:paraId="2A712894" w14:textId="26DE54AC" w:rsidR="003D2CC8" w:rsidRPr="002A74CE" w:rsidRDefault="002C2A64" w:rsidP="00541454">
      <w:pPr>
        <w:pStyle w:val="Subtitle"/>
        <w:jc w:val="center"/>
      </w:pPr>
      <w:r w:rsidRPr="002A74CE">
        <w:t>31</w:t>
      </w:r>
      <w:r w:rsidR="0013797C" w:rsidRPr="002A74CE">
        <w:t xml:space="preserve"> de </w:t>
      </w:r>
      <w:r w:rsidRPr="002A74CE">
        <w:t>outubro</w:t>
      </w:r>
      <w:r w:rsidR="0013797C" w:rsidRPr="002A74CE">
        <w:t xml:space="preserve"> de 202</w:t>
      </w:r>
      <w:r w:rsidRPr="002A74CE">
        <w:t>3</w:t>
      </w:r>
    </w:p>
    <w:p w14:paraId="522E8351" w14:textId="77777777" w:rsidR="003D2CC8" w:rsidRPr="002A74CE" w:rsidRDefault="003D2CC8">
      <w:pPr>
        <w:jc w:val="center"/>
        <w:rPr>
          <w:rFonts w:asciiTheme="minorHAnsi" w:hAnsiTheme="minorHAnsi" w:cstheme="minorHAnsi"/>
          <w:sz w:val="32"/>
        </w:rPr>
        <w:sectPr w:rsidR="003D2CC8" w:rsidRPr="002A74C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580" w:right="520" w:bottom="280" w:left="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/>
        </w:rPr>
        <w:id w:val="419202577"/>
        <w:docPartObj>
          <w:docPartGallery w:val="Table of Contents"/>
          <w:docPartUnique/>
        </w:docPartObj>
      </w:sdtPr>
      <w:sdtContent>
        <w:p w14:paraId="1C2F3283" w14:textId="59BF263D" w:rsidR="00272C56" w:rsidRDefault="00272C56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3D22A7DD" w14:textId="73F8D434" w:rsidR="00080203" w:rsidRDefault="00571BAC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 w:rsidR="00272C56">
            <w:instrText>TOC \o "1-3" \h \z \u</w:instrText>
          </w:r>
          <w:r>
            <w:fldChar w:fldCharType="separate"/>
          </w:r>
          <w:hyperlink w:anchor="_Toc149671363" w:history="1">
            <w:r w:rsidR="00080203" w:rsidRPr="00260077">
              <w:rPr>
                <w:rStyle w:val="Hyperlink"/>
                <w:noProof/>
              </w:rPr>
              <w:t>Introdução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58E9975" w14:textId="38DF364E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4" w:history="1">
            <w:r w:rsidR="00080203" w:rsidRPr="00260077">
              <w:rPr>
                <w:rStyle w:val="Hyperlink"/>
                <w:noProof/>
              </w:rPr>
              <w:t>Tarefa 1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AA204FA" w14:textId="54C9CA4F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65" w:history="1">
            <w:r w:rsidR="00080203" w:rsidRPr="00260077">
              <w:rPr>
                <w:rStyle w:val="Hyperlink"/>
                <w:noProof/>
              </w:rPr>
              <w:t>Exercício 1a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4A5E52E" w14:textId="634061F8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6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B55E103" w14:textId="4226E6B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7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8A61EFD" w14:textId="6585F5F2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68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7FF7CCA" w14:textId="2EA5550B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69" w:history="1">
            <w:r w:rsidR="00080203" w:rsidRPr="00260077">
              <w:rPr>
                <w:rStyle w:val="Hyperlink"/>
                <w:noProof/>
              </w:rPr>
              <w:t>Exercício 1b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_Toc149671369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4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F634A04" w14:textId="2F60547D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0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4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F1B663A" w14:textId="1D8AF50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1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92D92B1" w14:textId="0098437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2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4615F0C" w14:textId="6B36BEDA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73" w:history="1">
            <w:r w:rsidR="00080203" w:rsidRPr="00260077">
              <w:rPr>
                <w:rStyle w:val="Hyperlink"/>
                <w:noProof/>
              </w:rPr>
              <w:t>Exercício 1c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6884BE4" w14:textId="19488AFB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4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5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5D43F79" w14:textId="545F955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5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A93D008" w14:textId="3888D94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6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3A0C343" w14:textId="1BC119B7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77" w:history="1">
            <w:r w:rsidR="00080203" w:rsidRPr="00260077">
              <w:rPr>
                <w:rStyle w:val="Hyperlink"/>
                <w:noProof/>
              </w:rPr>
              <w:t>Exercício 1d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96F9AAA" w14:textId="730537E8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8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98D1D82" w14:textId="45307F3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79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_Toc149671379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5B1F571" w14:textId="4EEBF38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0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721DB7F" w14:textId="67BF705E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81" w:history="1">
            <w:r w:rsidR="00080203" w:rsidRPr="00260077">
              <w:rPr>
                <w:rStyle w:val="Hyperlink"/>
                <w:noProof/>
              </w:rPr>
              <w:t>Exercício 1e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8EE831B" w14:textId="51939AA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2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1289946" w14:textId="60F21BE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3" w:history="1">
            <w:r w:rsidR="00080203" w:rsidRPr="00260077">
              <w:rPr>
                <w:rStyle w:val="Hyperlink"/>
                <w:noProof/>
              </w:rPr>
              <w:t>Resultados APD sem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D8CCC93" w14:textId="143E863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4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D90FB72" w14:textId="1FA028C9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5" w:history="1">
            <w:r w:rsidR="00080203" w:rsidRPr="00260077">
              <w:rPr>
                <w:rStyle w:val="Hyperlink"/>
                <w:noProof/>
              </w:rPr>
              <w:t>Resultados TT sem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E0B084D" w14:textId="40E7B76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6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584A3B2D" w14:textId="1015B81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7" w:history="1">
            <w:r w:rsidR="00080203" w:rsidRPr="00260077">
              <w:rPr>
                <w:rStyle w:val="Hyperlink"/>
                <w:noProof/>
              </w:rPr>
              <w:t>Resultados APD com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2CD18F2" w14:textId="76294BCB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8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142CF77" w14:textId="230E84C0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89" w:history="1">
            <w:r w:rsidR="00080203" w:rsidRPr="00260077">
              <w:rPr>
                <w:rStyle w:val="Hyperlink"/>
                <w:noProof/>
              </w:rPr>
              <w:t>Resultados TT com BER: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_Toc149671389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7B1DA9A5" w14:textId="5F4E89B1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0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C021F98" w14:textId="59D5CC13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1" w:history="1">
            <w:r w:rsidR="00080203" w:rsidRPr="00260077">
              <w:rPr>
                <w:rStyle w:val="Hyperlink"/>
                <w:noProof/>
              </w:rPr>
              <w:t>Tarefa 2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882EAF4" w14:textId="58C220B2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92" w:history="1">
            <w:r w:rsidR="00080203" w:rsidRPr="00260077">
              <w:rPr>
                <w:rStyle w:val="Hyperlink"/>
                <w:noProof/>
              </w:rPr>
              <w:t>Exercício 2a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12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17C593A" w14:textId="385F750E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3" w:history="1">
            <w:r w:rsidR="00080203" w:rsidRPr="00260077">
              <w:rPr>
                <w:rStyle w:val="Hyperlink"/>
                <w:noProof/>
              </w:rPr>
              <w:t>Código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13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6A77BD97" w14:textId="2B85834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4" w:history="1">
            <w:r w:rsidR="00080203" w:rsidRPr="00260077">
              <w:rPr>
                <w:rStyle w:val="Hyperlink"/>
                <w:noProof/>
              </w:rPr>
              <w:t>Resultados: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EB13A8D" w14:textId="17C44AC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5" w:history="1">
            <w:r w:rsidR="00080203" w:rsidRPr="00260077">
              <w:rPr>
                <w:rStyle w:val="Hyperlink"/>
                <w:noProof/>
              </w:rPr>
              <w:t>Conclusões: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_Toc149671395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16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01FEDE4" w14:textId="4107714C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396" w:history="1">
            <w:r w:rsidR="00080203" w:rsidRPr="00260077">
              <w:rPr>
                <w:rStyle w:val="Hyperlink"/>
                <w:noProof/>
              </w:rPr>
              <w:t>Exercício 2b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_Toc149671396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23F62649" w14:textId="662287C3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7" w:history="1">
            <w:r w:rsidR="00080203" w:rsidRPr="00260077">
              <w:rPr>
                <w:rStyle w:val="Hyperlink"/>
                <w:noProof/>
              </w:rPr>
              <w:t>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_Toc149671397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17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5278BEC" w14:textId="20F0A1BA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8" w:history="1">
            <w:r w:rsidR="00080203" w:rsidRPr="00260077">
              <w:rPr>
                <w:rStyle w:val="Hyperlink"/>
                <w:noProof/>
              </w:rPr>
              <w:t>Resultado: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_Toc149671398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92FA890" w14:textId="2688330F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399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_Toc149671399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18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44626F42" w14:textId="08E6C84D" w:rsidR="00080203" w:rsidRDefault="00000000">
          <w:pPr>
            <w:pStyle w:val="TOC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9671400" w:history="1">
            <w:r w:rsidR="00080203" w:rsidRPr="00260077">
              <w:rPr>
                <w:rStyle w:val="Hyperlink"/>
                <w:noProof/>
              </w:rPr>
              <w:t>Exercício 2c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_Toc149671400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19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F5313BE" w14:textId="2187CD74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1" w:history="1">
            <w:r w:rsidR="00080203" w:rsidRPr="00260077">
              <w:rPr>
                <w:rStyle w:val="Hyperlink"/>
                <w:noProof/>
              </w:rPr>
              <w:t>Excerto de código: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_Toc149671401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20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01290E8F" w14:textId="77BE3752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2" w:history="1">
            <w:r w:rsidR="00080203" w:rsidRPr="00260077">
              <w:rPr>
                <w:rStyle w:val="Hyperlink"/>
                <w:noProof/>
              </w:rPr>
              <w:t>Resultado: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_Toc149671402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1F202FB6" w14:textId="31CA8366" w:rsidR="00080203" w:rsidRDefault="00000000">
          <w:pPr>
            <w:pStyle w:val="TOC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3" w:history="1">
            <w:r w:rsidR="00080203" w:rsidRPr="00260077">
              <w:rPr>
                <w:rStyle w:val="Hyperlink"/>
                <w:noProof/>
              </w:rPr>
              <w:t>Explicação: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_Toc149671403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0D30F98" w14:textId="77738BA6" w:rsidR="00080203" w:rsidRDefault="00000000">
          <w:pPr>
            <w:pStyle w:val="TOC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49671404" w:history="1">
            <w:r w:rsidR="00080203" w:rsidRPr="00260077">
              <w:rPr>
                <w:rStyle w:val="Hyperlink"/>
                <w:noProof/>
              </w:rPr>
              <w:t>Contribuição dos autores</w:t>
            </w:r>
            <w:r w:rsidR="00080203">
              <w:rPr>
                <w:noProof/>
                <w:webHidden/>
              </w:rPr>
              <w:tab/>
            </w:r>
            <w:r w:rsidR="00080203">
              <w:rPr>
                <w:noProof/>
                <w:webHidden/>
              </w:rPr>
              <w:fldChar w:fldCharType="begin"/>
            </w:r>
            <w:r w:rsidR="00080203">
              <w:rPr>
                <w:noProof/>
                <w:webHidden/>
              </w:rPr>
              <w:instrText xml:space="preserve"> PAGEREF _Toc149671404 \h </w:instrText>
            </w:r>
            <w:r w:rsidR="00080203">
              <w:rPr>
                <w:noProof/>
                <w:webHidden/>
              </w:rPr>
            </w:r>
            <w:r w:rsidR="00080203">
              <w:rPr>
                <w:noProof/>
                <w:webHidden/>
              </w:rPr>
              <w:fldChar w:fldCharType="separate"/>
            </w:r>
            <w:r w:rsidR="000C3226">
              <w:rPr>
                <w:noProof/>
                <w:webHidden/>
              </w:rPr>
              <w:t>21</w:t>
            </w:r>
            <w:r w:rsidR="00080203">
              <w:rPr>
                <w:noProof/>
                <w:webHidden/>
              </w:rPr>
              <w:fldChar w:fldCharType="end"/>
            </w:r>
          </w:hyperlink>
        </w:p>
        <w:p w14:paraId="33102435" w14:textId="2C09FB38" w:rsidR="00A06A9C" w:rsidRDefault="00571BAC" w:rsidP="6E9C09D6">
          <w:pPr>
            <w:pStyle w:val="TOC1"/>
            <w:tabs>
              <w:tab w:val="right" w:leader="dot" w:pos="8505"/>
            </w:tabs>
            <w:rPr>
              <w:rStyle w:val="Hyperlink"/>
              <w:noProof/>
              <w:kern w:val="2"/>
              <w:lang w:eastAsia="pt-PT"/>
              <w14:ligatures w14:val="standardContextual"/>
            </w:rPr>
          </w:pPr>
          <w:r>
            <w:fldChar w:fldCharType="end"/>
          </w:r>
        </w:p>
      </w:sdtContent>
    </w:sdt>
    <w:p w14:paraId="4CB9CEFB" w14:textId="77777777" w:rsidR="003D2CC8" w:rsidRDefault="003D2CC8"/>
    <w:p w14:paraId="2520A043" w14:textId="77777777" w:rsidR="00010E19" w:rsidRDefault="00010E19"/>
    <w:p w14:paraId="723CC9F0" w14:textId="65E32132" w:rsidR="00010E19" w:rsidRPr="00EF27D0" w:rsidRDefault="00EF27D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Índice</w:t>
      </w:r>
      <w:r w:rsidR="005E244A" w:rsidRPr="00EF27D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das Figuras</w:t>
      </w:r>
    </w:p>
    <w:p w14:paraId="45198ED7" w14:textId="77777777" w:rsidR="00010E19" w:rsidRDefault="00010E19"/>
    <w:p w14:paraId="40344DA4" w14:textId="73EF8E60" w:rsidR="00FA0F04" w:rsidRDefault="00FA0F04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72781" w:history="1">
        <w:r w:rsidRPr="009C1B6F">
          <w:rPr>
            <w:rStyle w:val="Hyperlink"/>
            <w:noProof/>
          </w:rPr>
          <w:t>Figura 1: Resultado do exercício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35B8E" w14:textId="5562B6E6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8" w:anchor="_Toc149672782" w:history="1">
        <w:r w:rsidR="00FA0F04" w:rsidRPr="009C1B6F">
          <w:rPr>
            <w:rStyle w:val="Hyperlink"/>
            <w:noProof/>
          </w:rPr>
          <w:t>Figura 2: Resultado do exercício 1c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_Toc149672782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6</w:t>
        </w:r>
        <w:r w:rsidR="00FA0F04">
          <w:rPr>
            <w:noProof/>
            <w:webHidden/>
          </w:rPr>
          <w:fldChar w:fldCharType="end"/>
        </w:r>
      </w:hyperlink>
    </w:p>
    <w:p w14:paraId="7D2C1B4B" w14:textId="34E6B63D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19" w:anchor="_Toc149672783" w:history="1">
        <w:r w:rsidR="00FA0F04" w:rsidRPr="009C1B6F">
          <w:rPr>
            <w:rStyle w:val="Hyperlink"/>
            <w:noProof/>
          </w:rPr>
          <w:t>Figura 3: Resultado do exercício 1d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_Toc149672783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7</w:t>
        </w:r>
        <w:r w:rsidR="00FA0F04">
          <w:rPr>
            <w:noProof/>
            <w:webHidden/>
          </w:rPr>
          <w:fldChar w:fldCharType="end"/>
        </w:r>
      </w:hyperlink>
    </w:p>
    <w:p w14:paraId="201FFBBE" w14:textId="59784941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4" w:history="1">
        <w:r w:rsidR="00FA0F04" w:rsidRPr="009C1B6F">
          <w:rPr>
            <w:rStyle w:val="Hyperlink"/>
            <w:noProof/>
          </w:rPr>
          <w:t>Figura 4: Resultado do exercício 1e APD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_Toc149672784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9</w:t>
        </w:r>
        <w:r w:rsidR="00FA0F04">
          <w:rPr>
            <w:noProof/>
            <w:webHidden/>
          </w:rPr>
          <w:fldChar w:fldCharType="end"/>
        </w:r>
      </w:hyperlink>
    </w:p>
    <w:p w14:paraId="0609664B" w14:textId="522A3344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5" w:history="1">
        <w:r w:rsidR="00FA0F04" w:rsidRPr="009C1B6F">
          <w:rPr>
            <w:rStyle w:val="Hyperlink"/>
            <w:noProof/>
          </w:rPr>
          <w:t>Figura 5: Resultado do exercício 1e TT sem BER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_Toc149672785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10</w:t>
        </w:r>
        <w:r w:rsidR="00FA0F04">
          <w:rPr>
            <w:noProof/>
            <w:webHidden/>
          </w:rPr>
          <w:fldChar w:fldCharType="end"/>
        </w:r>
      </w:hyperlink>
    </w:p>
    <w:p w14:paraId="31A5FC8D" w14:textId="190CAD68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6" w:history="1">
        <w:r w:rsidR="00FA0F04" w:rsidRPr="009C1B6F">
          <w:rPr>
            <w:rStyle w:val="Hyperlink"/>
            <w:noProof/>
          </w:rPr>
          <w:t>Figura 6: Resultado do exercício 1e APD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_Toc149672786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10</w:t>
        </w:r>
        <w:r w:rsidR="00FA0F04">
          <w:rPr>
            <w:noProof/>
            <w:webHidden/>
          </w:rPr>
          <w:fldChar w:fldCharType="end"/>
        </w:r>
      </w:hyperlink>
    </w:p>
    <w:p w14:paraId="47D674A1" w14:textId="44722686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7" w:history="1">
        <w:r w:rsidR="00FA0F04" w:rsidRPr="009C1B6F">
          <w:rPr>
            <w:rStyle w:val="Hyperlink"/>
            <w:noProof/>
          </w:rPr>
          <w:t>Figura 7: Resultado do exercício 1e TT com BER e pacotes mais pequenos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_Toc149672787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11</w:t>
        </w:r>
        <w:r w:rsidR="00FA0F04">
          <w:rPr>
            <w:noProof/>
            <w:webHidden/>
          </w:rPr>
          <w:fldChar w:fldCharType="end"/>
        </w:r>
      </w:hyperlink>
    </w:p>
    <w:p w14:paraId="0945224D" w14:textId="361C175F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88" w:history="1">
        <w:r w:rsidR="00FA0F04" w:rsidRPr="009C1B6F">
          <w:rPr>
            <w:rStyle w:val="Hyperlink"/>
            <w:noProof/>
          </w:rPr>
          <w:t>Figura 8: Resultado do exercício 2a APD vs AQD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_Toc149672788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16</w:t>
        </w:r>
        <w:r w:rsidR="00FA0F04">
          <w:rPr>
            <w:noProof/>
            <w:webHidden/>
          </w:rPr>
          <w:fldChar w:fldCharType="end"/>
        </w:r>
      </w:hyperlink>
    </w:p>
    <w:p w14:paraId="3C41A755" w14:textId="5808405A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r:id="rId20" w:anchor="_Toc149672789" w:history="1">
        <w:r w:rsidR="00FA0F04" w:rsidRPr="009C1B6F">
          <w:rPr>
            <w:rStyle w:val="Hyperlink"/>
            <w:noProof/>
          </w:rPr>
          <w:t>Figura 9: Resultado do exercício 2b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_Toc149672789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18</w:t>
        </w:r>
        <w:r w:rsidR="00FA0F04">
          <w:rPr>
            <w:noProof/>
            <w:webHidden/>
          </w:rPr>
          <w:fldChar w:fldCharType="end"/>
        </w:r>
      </w:hyperlink>
    </w:p>
    <w:p w14:paraId="3DBD4D08" w14:textId="5647285E" w:rsidR="00FA0F04" w:rsidRDefault="00000000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49672790" w:history="1">
        <w:r w:rsidR="00FA0F04" w:rsidRPr="009C1B6F">
          <w:rPr>
            <w:rStyle w:val="Hyperlink"/>
            <w:noProof/>
          </w:rPr>
          <w:t>Figura 10: Resultado do exercício 2c</w:t>
        </w:r>
        <w:r w:rsidR="00FA0F04">
          <w:rPr>
            <w:noProof/>
            <w:webHidden/>
          </w:rPr>
          <w:tab/>
        </w:r>
        <w:r w:rsidR="00FA0F04">
          <w:rPr>
            <w:noProof/>
            <w:webHidden/>
          </w:rPr>
          <w:fldChar w:fldCharType="begin"/>
        </w:r>
        <w:r w:rsidR="00FA0F04">
          <w:rPr>
            <w:noProof/>
            <w:webHidden/>
          </w:rPr>
          <w:instrText xml:space="preserve"> PAGEREF _Toc149672790 \h </w:instrText>
        </w:r>
        <w:r w:rsidR="00FA0F04">
          <w:rPr>
            <w:noProof/>
            <w:webHidden/>
          </w:rPr>
        </w:r>
        <w:r w:rsidR="00FA0F04"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21</w:t>
        </w:r>
        <w:r w:rsidR="00FA0F04">
          <w:rPr>
            <w:noProof/>
            <w:webHidden/>
          </w:rPr>
          <w:fldChar w:fldCharType="end"/>
        </w:r>
      </w:hyperlink>
    </w:p>
    <w:p w14:paraId="7954D350" w14:textId="22410DFD" w:rsidR="006F3219" w:rsidRDefault="00FA0F04">
      <w:r>
        <w:fldChar w:fldCharType="end"/>
      </w:r>
      <w:r w:rsidR="00E846D4" w:rsidRPr="00E846D4">
        <w:t xml:space="preserve"> </w:t>
      </w:r>
    </w:p>
    <w:p w14:paraId="730242F6" w14:textId="7BACB400" w:rsidR="00010E19" w:rsidRPr="006F3219" w:rsidRDefault="00E846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Índice da </w:t>
      </w:r>
      <w:r w:rsidR="006F3219" w:rsidRPr="006F321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Tabela</w:t>
      </w:r>
    </w:p>
    <w:p w14:paraId="57B72597" w14:textId="77777777" w:rsidR="006F3219" w:rsidRDefault="006F3219"/>
    <w:p w14:paraId="3E195889" w14:textId="11353E16" w:rsidR="006F3219" w:rsidRDefault="006F3219">
      <w:pPr>
        <w:pStyle w:val="TableofFigures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49619897" w:history="1">
        <w:r w:rsidRPr="00CE2700">
          <w:rPr>
            <w:rStyle w:val="Hyperlink"/>
            <w:noProof/>
          </w:rPr>
          <w:t>Tabela 1: Resultado do exercício 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32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46615C" w14:textId="6D6658B5" w:rsidR="006F3219" w:rsidRPr="002A74CE" w:rsidRDefault="006F3219">
      <w:pPr>
        <w:sectPr w:rsidR="006F3219" w:rsidRPr="002A74CE" w:rsidSect="00272C56">
          <w:headerReference w:type="default" r:id="rId21"/>
          <w:footerReference w:type="default" r:id="rId22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>
        <w:fldChar w:fldCharType="end"/>
      </w:r>
    </w:p>
    <w:p w14:paraId="0CE0BB7F" w14:textId="77777777" w:rsidR="003D2CC8" w:rsidRPr="002A74CE" w:rsidRDefault="001D7317" w:rsidP="7E527F89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1" w:name="_Toc149671363"/>
      <w:r w:rsidRPr="6E9C09D6">
        <w:rPr>
          <w:rFonts w:asciiTheme="minorHAnsi" w:hAnsiTheme="minorHAnsi" w:cstheme="minorBidi"/>
          <w:color w:val="2E5395"/>
        </w:rPr>
        <w:lastRenderedPageBreak/>
        <w:t>Introdução</w:t>
      </w:r>
      <w:bookmarkEnd w:id="1"/>
    </w:p>
    <w:p w14:paraId="2485C00B" w14:textId="77777777" w:rsidR="003D2CC8" w:rsidRPr="002A74CE" w:rsidRDefault="003D2CC8">
      <w:pPr>
        <w:pStyle w:val="BodyText"/>
        <w:spacing w:before="8"/>
        <w:rPr>
          <w:rFonts w:asciiTheme="minorHAnsi" w:hAnsiTheme="minorHAnsi" w:cstheme="minorHAnsi"/>
          <w:sz w:val="39"/>
        </w:rPr>
      </w:pPr>
    </w:p>
    <w:p w14:paraId="5CFC86AF" w14:textId="129B3A08" w:rsidR="0099411C" w:rsidRPr="002A74CE" w:rsidRDefault="001D7317" w:rsidP="00071D9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De acordo com o solicitado no </w:t>
      </w:r>
      <w:r w:rsidR="0099411C" w:rsidRPr="002A74CE">
        <w:rPr>
          <w:rFonts w:asciiTheme="minorHAnsi" w:hAnsiTheme="minorHAnsi" w:cstheme="minorHAnsi"/>
        </w:rPr>
        <w:t>mini projeto</w:t>
      </w:r>
      <w:r w:rsidRPr="002A74CE">
        <w:rPr>
          <w:rFonts w:asciiTheme="minorHAnsi" w:hAnsiTheme="minorHAnsi" w:cstheme="minorHAnsi"/>
        </w:rPr>
        <w:t xml:space="preserve"> da unidade curricular de </w:t>
      </w:r>
      <w:r w:rsidR="0099411C" w:rsidRPr="002A74CE">
        <w:rPr>
          <w:rFonts w:asciiTheme="minorHAnsi" w:hAnsiTheme="minorHAnsi" w:cstheme="minorHAnsi"/>
        </w:rPr>
        <w:t xml:space="preserve">Modelação e Desempenho de Redes e Serviços realizou-se </w:t>
      </w:r>
      <w:r w:rsidRPr="002A74CE">
        <w:rPr>
          <w:rFonts w:asciiTheme="minorHAnsi" w:hAnsiTheme="minorHAnsi" w:cstheme="minorHAnsi"/>
        </w:rPr>
        <w:t>este relatório</w:t>
      </w:r>
      <w:r w:rsidR="0099411C" w:rsidRPr="002A74CE">
        <w:rPr>
          <w:rFonts w:asciiTheme="minorHAnsi" w:hAnsiTheme="minorHAnsi" w:cstheme="minorHAnsi"/>
        </w:rPr>
        <w:t xml:space="preserve"> apresentando excertos de código importantes para a explicação do raciocínio e descrevendo de forma </w:t>
      </w:r>
      <w:r w:rsidRPr="002A74CE">
        <w:rPr>
          <w:rFonts w:asciiTheme="minorHAnsi" w:hAnsiTheme="minorHAnsi" w:cstheme="minorHAnsi"/>
        </w:rPr>
        <w:t>sintetiz</w:t>
      </w:r>
      <w:r w:rsidR="0099411C" w:rsidRPr="002A74CE">
        <w:rPr>
          <w:rFonts w:asciiTheme="minorHAnsi" w:hAnsiTheme="minorHAnsi" w:cstheme="minorHAnsi"/>
        </w:rPr>
        <w:t>ada</w:t>
      </w:r>
      <w:r w:rsidRPr="002A74CE">
        <w:rPr>
          <w:rFonts w:asciiTheme="minorHAnsi" w:hAnsiTheme="minorHAnsi" w:cstheme="minorHAnsi"/>
        </w:rPr>
        <w:t xml:space="preserve"> tod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as</w:t>
      </w:r>
      <w:r w:rsidRPr="002A74CE">
        <w:rPr>
          <w:rFonts w:asciiTheme="minorHAnsi" w:hAnsiTheme="minorHAnsi" w:cstheme="minorHAnsi"/>
        </w:rPr>
        <w:t xml:space="preserve"> </w:t>
      </w:r>
      <w:r w:rsidR="0099411C" w:rsidRPr="002A74CE">
        <w:rPr>
          <w:rFonts w:asciiTheme="minorHAnsi" w:hAnsiTheme="minorHAnsi" w:cstheme="minorHAnsi"/>
        </w:rPr>
        <w:t>conclusões retiradas dos resultados de cada exercício</w:t>
      </w:r>
      <w:r w:rsidRPr="002A74CE">
        <w:rPr>
          <w:rFonts w:asciiTheme="minorHAnsi" w:hAnsiTheme="minorHAnsi" w:cstheme="minorHAnsi"/>
        </w:rPr>
        <w:t>.</w:t>
      </w:r>
    </w:p>
    <w:p w14:paraId="0F036146" w14:textId="034D39EA" w:rsidR="0099411C" w:rsidRPr="002A74CE" w:rsidRDefault="0099411C" w:rsidP="26D5B2F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A estrutura do relatório consiste em duas partes, uma para cada tarefa.</w:t>
      </w:r>
    </w:p>
    <w:p w14:paraId="408AB7E0" w14:textId="77777777" w:rsidR="003D2CC8" w:rsidRPr="002A74CE" w:rsidRDefault="001D7317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O código do projeto, tal como, toda a gestão de tarefas encontra-se disponível em:</w:t>
      </w:r>
    </w:p>
    <w:p w14:paraId="3BDC84FF" w14:textId="285099C7" w:rsidR="00C17A17" w:rsidRPr="002A74CE" w:rsidRDefault="00000000" w:rsidP="002156A4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  <w:lang w:val="en-GB"/>
        </w:rPr>
      </w:pPr>
      <w:hyperlink r:id="rId23" w:history="1">
        <w:r w:rsidR="00A009FE" w:rsidRPr="002A74CE">
          <w:rPr>
            <w:rStyle w:val="Hyperlink"/>
            <w:rFonts w:asciiTheme="minorHAnsi" w:hAnsiTheme="minorHAnsi" w:cstheme="minorHAnsi"/>
            <w:lang w:val="en-GB"/>
          </w:rPr>
          <w:t>https://github.com/Tiago-AlvesUA /MDRS/</w:t>
        </w:r>
      </w:hyperlink>
    </w:p>
    <w:p w14:paraId="4B5EFEC2" w14:textId="215A1DF7" w:rsidR="00C17A17" w:rsidRPr="00562558" w:rsidRDefault="00C17A17" w:rsidP="00582A00">
      <w:pPr>
        <w:rPr>
          <w:rFonts w:asciiTheme="minorHAnsi" w:eastAsia="Calibri Light" w:hAnsiTheme="minorHAnsi" w:cstheme="minorHAnsi"/>
          <w:color w:val="2E5395"/>
          <w:sz w:val="40"/>
          <w:szCs w:val="40"/>
          <w:lang w:val="en-GB"/>
        </w:rPr>
      </w:pPr>
    </w:p>
    <w:p w14:paraId="0132AA61" w14:textId="77777777" w:rsidR="004C6963" w:rsidRDefault="004C6963">
      <w:pPr>
        <w:rPr>
          <w:rFonts w:ascii="Calibri Light" w:eastAsia="Calibri Light" w:hAnsi="Calibri Light" w:cs="Calibri Light"/>
          <w:sz w:val="40"/>
          <w:szCs w:val="40"/>
        </w:rPr>
      </w:pPr>
      <w:r>
        <w:br w:type="page"/>
      </w:r>
    </w:p>
    <w:p w14:paraId="396D4358" w14:textId="4FDD8B37" w:rsidR="003D2CC8" w:rsidRPr="00BF1435" w:rsidRDefault="00C17A17" w:rsidP="00BF1435">
      <w:pPr>
        <w:pStyle w:val="Heading1"/>
      </w:pPr>
      <w:bookmarkStart w:id="2" w:name="_Toc149671364"/>
      <w:r w:rsidRPr="00BF1435">
        <w:lastRenderedPageBreak/>
        <w:t>Tarefa</w:t>
      </w:r>
      <w:r w:rsidR="001D7317" w:rsidRPr="00BF1435">
        <w:t xml:space="preserve"> 1</w:t>
      </w:r>
      <w:bookmarkEnd w:id="2"/>
    </w:p>
    <w:p w14:paraId="1C30EBAA" w14:textId="77777777" w:rsidR="00C17A17" w:rsidRPr="002A74CE" w:rsidRDefault="00C17A1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color w:val="1F3762"/>
        </w:rPr>
      </w:pPr>
    </w:p>
    <w:p w14:paraId="0BFEBBFE" w14:textId="636D3C87" w:rsidR="003D2CC8" w:rsidRPr="003B558F" w:rsidRDefault="001D7317" w:rsidP="003B558F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3" w:name="_Hlk149238122"/>
      <w:bookmarkStart w:id="4" w:name="_Toc149671365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0013797C" w:rsidRPr="6E9C09D6">
        <w:rPr>
          <w:rFonts w:asciiTheme="minorHAnsi" w:hAnsiTheme="minorHAnsi" w:cstheme="minorBidi"/>
          <w:color w:val="2E5395"/>
        </w:rPr>
        <w:t>1</w:t>
      </w:r>
      <w:r w:rsidR="00C17A17" w:rsidRPr="6E9C09D6">
        <w:rPr>
          <w:rFonts w:asciiTheme="minorHAnsi" w:hAnsiTheme="minorHAnsi" w:cstheme="minorBidi"/>
          <w:color w:val="2E5395"/>
        </w:rPr>
        <w:t>a</w:t>
      </w:r>
      <w:bookmarkEnd w:id="3"/>
      <w:bookmarkEnd w:id="4"/>
    </w:p>
    <w:p w14:paraId="5C404CFC" w14:textId="77777777" w:rsidR="003B558F" w:rsidRDefault="003B558F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091115B" w14:textId="4D3ECE80" w:rsidR="0099411C" w:rsidRPr="002A74CE" w:rsidRDefault="0099411C" w:rsidP="002726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Para este exercício utilizou-se </w:t>
      </w:r>
      <w:r w:rsidR="00C86427">
        <w:rPr>
          <w:rFonts w:asciiTheme="minorHAnsi" w:hAnsiTheme="minorHAnsi" w:cstheme="minorHAnsi"/>
        </w:rPr>
        <w:t>o</w:t>
      </w:r>
      <w:r w:rsidRPr="002A74CE">
        <w:rPr>
          <w:rFonts w:asciiTheme="minorHAnsi" w:hAnsiTheme="minorHAnsi" w:cstheme="minorHAnsi"/>
        </w:rPr>
        <w:t xml:space="preserve"> simulador</w:t>
      </w:r>
      <w:r w:rsidR="00C86427">
        <w:rPr>
          <w:rFonts w:asciiTheme="minorHAnsi" w:hAnsiTheme="minorHAnsi" w:cstheme="minorHAnsi"/>
        </w:rPr>
        <w:t>1</w:t>
      </w:r>
      <w:r w:rsidRPr="002A74CE">
        <w:rPr>
          <w:rFonts w:asciiTheme="minorHAnsi" w:hAnsiTheme="minorHAnsi" w:cstheme="minorHAnsi"/>
        </w:rPr>
        <w:t xml:space="preserve"> de eventos discretos para verificar o desempenho de uma ligação ponto a ponto entre um router de uma empresa e o seu ISP.</w:t>
      </w:r>
    </w:p>
    <w:p w14:paraId="1A084F5C" w14:textId="1CDA0657" w:rsidR="00A3769E" w:rsidRPr="00562558" w:rsidRDefault="0031236F" w:rsidP="00C0014C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Bidi"/>
          <w:lang w:val="en-GB"/>
        </w:rPr>
      </w:pPr>
      <w:r w:rsidRPr="177738FF">
        <w:rPr>
          <w:rFonts w:asciiTheme="minorHAnsi" w:hAnsiTheme="minorHAnsi" w:cstheme="minorBidi"/>
          <w:lang w:val="en-GB"/>
        </w:rPr>
        <w:t xml:space="preserve">function [PL, APD, MPD, TT] = </w:t>
      </w:r>
      <w:r w:rsidR="00A3769E" w:rsidRPr="177738FF">
        <w:rPr>
          <w:rFonts w:asciiTheme="minorHAnsi" w:hAnsiTheme="minorHAnsi" w:cstheme="minorBidi"/>
          <w:lang w:val="en-GB"/>
        </w:rPr>
        <w:t>Simulator1(lambda, C, f, P</w:t>
      </w:r>
      <w:proofErr w:type="gramStart"/>
      <w:r w:rsidR="00A3769E" w:rsidRPr="177738FF">
        <w:rPr>
          <w:rFonts w:asciiTheme="minorHAnsi" w:hAnsiTheme="minorHAnsi" w:cstheme="minorBidi"/>
          <w:lang w:val="en-GB"/>
        </w:rPr>
        <w:t>);</w:t>
      </w:r>
      <w:proofErr w:type="gramEnd"/>
    </w:p>
    <w:p w14:paraId="3B178886" w14:textId="77777777" w:rsidR="00C0014C" w:rsidRPr="00562558" w:rsidRDefault="00C0014C" w:rsidP="00C0014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0AAD8F53" w14:textId="77777777" w:rsidR="00A3769E" w:rsidRPr="002A74CE" w:rsidRDefault="0099411C" w:rsidP="00A3769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Este simulador tem como parâmetros de entrada</w:t>
      </w:r>
      <w:r w:rsidR="00A3769E" w:rsidRPr="002A74CE">
        <w:rPr>
          <w:rFonts w:asciiTheme="minorHAnsi" w:hAnsiTheme="minorHAnsi" w:cstheme="minorHAnsi"/>
        </w:rPr>
        <w:t xml:space="preserve">: </w:t>
      </w:r>
    </w:p>
    <w:p w14:paraId="22895F9A" w14:textId="2BF85F8A" w:rsidR="00A3769E" w:rsidRPr="002A74CE" w:rsidRDefault="00A3769E" w:rsidP="002156A4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lambda - Taxa de chegada de pacotes (pps), </w:t>
      </w:r>
    </w:p>
    <w:p w14:paraId="62EB0492" w14:textId="515D4F0C" w:rsidR="0099411C" w:rsidRPr="002A74CE" w:rsidRDefault="00A3769E" w:rsidP="002156A4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C - Capacidade da ligação (Mbps),</w:t>
      </w:r>
    </w:p>
    <w:p w14:paraId="1C3E3550" w14:textId="3D42B132" w:rsidR="00A3769E" w:rsidRPr="002A74CE" w:rsidRDefault="00A3769E" w:rsidP="002156A4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f - Tamanho da fila de espera (Bytes),</w:t>
      </w:r>
    </w:p>
    <w:p w14:paraId="57BAB5E3" w14:textId="5A54F7DA" w:rsidR="00DD1798" w:rsidRDefault="00A3769E" w:rsidP="00D72225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P - Número de pacotes (Critério de paragem),</w:t>
      </w:r>
    </w:p>
    <w:p w14:paraId="44F73B6D" w14:textId="2F3C0901" w:rsidR="00D2086F" w:rsidRPr="002A74CE" w:rsidRDefault="00E93E6A" w:rsidP="00D2086F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Através deste simulador conseguimos obter </w:t>
      </w:r>
      <w:r w:rsidR="00DD1798" w:rsidRPr="00DD1798">
        <w:rPr>
          <w:rFonts w:asciiTheme="minorHAnsi" w:hAnsiTheme="minorHAnsi" w:cstheme="minorHAnsi"/>
        </w:rPr>
        <w:t>4 tipos de</w:t>
      </w:r>
      <w:r w:rsidR="00DD17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resultados</w:t>
      </w:r>
      <w:r w:rsidR="00475ECD">
        <w:rPr>
          <w:rFonts w:asciiTheme="minorHAnsi" w:hAnsiTheme="minorHAnsi" w:cstheme="minorHAnsi"/>
        </w:rPr>
        <w:t xml:space="preserve"> para análise:</w:t>
      </w:r>
    </w:p>
    <w:p w14:paraId="5BAF9F09" w14:textId="6087187D" w:rsidR="00D2086F" w:rsidRPr="002A74CE" w:rsidRDefault="00475ECD" w:rsidP="00D2086F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 </w:t>
      </w:r>
      <w:r w:rsidR="00D2086F" w:rsidRPr="002A74CE">
        <w:rPr>
          <w:rFonts w:asciiTheme="minorHAnsi" w:hAnsiTheme="minorHAnsi" w:cstheme="minorHAnsi"/>
        </w:rPr>
        <w:t xml:space="preserve">- </w:t>
      </w:r>
      <w:r w:rsidR="00BB75A9">
        <w:rPr>
          <w:rFonts w:asciiTheme="minorHAnsi" w:hAnsiTheme="minorHAnsi" w:cstheme="minorHAnsi"/>
        </w:rPr>
        <w:t>P</w:t>
      </w:r>
      <w:r w:rsidR="00BB75A9" w:rsidRPr="00BB75A9">
        <w:rPr>
          <w:rFonts w:asciiTheme="minorHAnsi" w:hAnsiTheme="minorHAnsi" w:cstheme="minorHAnsi"/>
        </w:rPr>
        <w:t>ercentagem de perda de pacote</w:t>
      </w:r>
      <w:r w:rsidR="007A369E">
        <w:rPr>
          <w:rFonts w:asciiTheme="minorHAnsi" w:hAnsiTheme="minorHAnsi" w:cstheme="minorHAnsi"/>
        </w:rPr>
        <w:t>s</w:t>
      </w:r>
      <w:r w:rsidR="00BB75A9" w:rsidRPr="00BB75A9">
        <w:rPr>
          <w:rFonts w:asciiTheme="minorHAnsi" w:hAnsiTheme="minorHAnsi" w:cstheme="minorHAnsi"/>
        </w:rPr>
        <w:t xml:space="preserve"> </w:t>
      </w:r>
      <w:r w:rsidR="00D2086F" w:rsidRPr="002A74CE">
        <w:rPr>
          <w:rFonts w:asciiTheme="minorHAnsi" w:hAnsiTheme="minorHAnsi" w:cstheme="minorHAnsi"/>
        </w:rPr>
        <w:t>(</w:t>
      </w:r>
      <w:r w:rsidR="007A369E">
        <w:rPr>
          <w:rFonts w:asciiTheme="minorHAnsi" w:hAnsiTheme="minorHAnsi" w:cstheme="minorHAnsi"/>
        </w:rPr>
        <w:t>%</w:t>
      </w:r>
      <w:r w:rsidR="00D2086F" w:rsidRPr="002A74CE">
        <w:rPr>
          <w:rFonts w:asciiTheme="minorHAnsi" w:hAnsiTheme="minorHAnsi" w:cstheme="minorHAnsi"/>
        </w:rPr>
        <w:t xml:space="preserve">), </w:t>
      </w:r>
    </w:p>
    <w:p w14:paraId="7B74FF52" w14:textId="50A207E4" w:rsidR="00D2086F" w:rsidRPr="002A74CE" w:rsidRDefault="00475ECD" w:rsidP="00BB75A9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APD</w:t>
      </w:r>
      <w:r w:rsidR="00D2086F" w:rsidRPr="002A74CE">
        <w:rPr>
          <w:rFonts w:asciiTheme="minorHAnsi" w:hAnsiTheme="minorHAnsi" w:cstheme="minorHAnsi"/>
        </w:rPr>
        <w:t xml:space="preserve"> - </w:t>
      </w:r>
      <w:r w:rsidR="00DA3A70">
        <w:rPr>
          <w:rFonts w:asciiTheme="minorHAnsi" w:hAnsiTheme="minorHAnsi" w:cstheme="minorHAnsi"/>
        </w:rPr>
        <w:t>A</w:t>
      </w:r>
      <w:r w:rsidR="00BB75A9" w:rsidRPr="00BB75A9">
        <w:rPr>
          <w:rFonts w:asciiTheme="minorHAnsi" w:hAnsiTheme="minorHAnsi" w:cstheme="minorHAnsi"/>
        </w:rPr>
        <w:t>traso médio de</w:t>
      </w:r>
      <w:r w:rsidR="007A369E">
        <w:rPr>
          <w:rFonts w:asciiTheme="minorHAnsi" w:hAnsiTheme="minorHAnsi" w:cstheme="minorHAnsi"/>
        </w:rPr>
        <w:t xml:space="preserve"> um</w:t>
      </w:r>
      <w:r w:rsidR="00BB75A9">
        <w:rPr>
          <w:rFonts w:asciiTheme="minorHAnsi" w:hAnsiTheme="minorHAnsi" w:cstheme="minorHAnsi"/>
        </w:rPr>
        <w:t xml:space="preserve"> </w:t>
      </w:r>
      <w:r w:rsidR="00BB75A9" w:rsidRPr="00BB75A9">
        <w:rPr>
          <w:rFonts w:asciiTheme="minorHAnsi" w:hAnsiTheme="minorHAnsi" w:cstheme="minorHAnsi"/>
        </w:rPr>
        <w:t>pacote</w:t>
      </w:r>
      <w:r w:rsidR="00BB75A9">
        <w:rPr>
          <w:rFonts w:asciiTheme="minorHAnsi" w:hAnsiTheme="minorHAnsi" w:cstheme="minorHAnsi"/>
        </w:rPr>
        <w:t xml:space="preserve"> </w:t>
      </w:r>
      <w:r w:rsidR="00D2086F" w:rsidRPr="002A74CE">
        <w:rPr>
          <w:rFonts w:asciiTheme="minorHAnsi" w:hAnsiTheme="minorHAnsi" w:cstheme="minorHAnsi"/>
        </w:rPr>
        <w:t>(</w:t>
      </w:r>
      <w:r w:rsidR="007A369E">
        <w:rPr>
          <w:rFonts w:asciiTheme="minorHAnsi" w:hAnsiTheme="minorHAnsi" w:cstheme="minorHAnsi"/>
        </w:rPr>
        <w:t>ms</w:t>
      </w:r>
      <w:r w:rsidR="00D2086F" w:rsidRPr="002A74CE">
        <w:rPr>
          <w:rFonts w:asciiTheme="minorHAnsi" w:hAnsiTheme="minorHAnsi" w:cstheme="minorHAnsi"/>
        </w:rPr>
        <w:t>),</w:t>
      </w:r>
    </w:p>
    <w:p w14:paraId="5273F1F0" w14:textId="242A5EEC" w:rsidR="00D2086F" w:rsidRPr="002A74CE" w:rsidRDefault="00475ECD" w:rsidP="00D2086F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MPD</w:t>
      </w:r>
      <w:r w:rsidR="00D2086F" w:rsidRPr="002A74CE">
        <w:rPr>
          <w:rFonts w:asciiTheme="minorHAnsi" w:hAnsiTheme="minorHAnsi" w:cstheme="minorHAnsi"/>
        </w:rPr>
        <w:t xml:space="preserve"> - </w:t>
      </w:r>
      <w:r w:rsidR="00DA3A70">
        <w:rPr>
          <w:rFonts w:asciiTheme="minorHAnsi" w:hAnsiTheme="minorHAnsi" w:cstheme="minorHAnsi"/>
        </w:rPr>
        <w:t>A</w:t>
      </w:r>
      <w:r w:rsidR="00DA3A70" w:rsidRPr="00DA3A70">
        <w:rPr>
          <w:rFonts w:asciiTheme="minorHAnsi" w:hAnsiTheme="minorHAnsi" w:cstheme="minorHAnsi"/>
        </w:rPr>
        <w:t xml:space="preserve">traso máximo de um pacote </w:t>
      </w:r>
      <w:r w:rsidR="00D2086F" w:rsidRPr="002A74CE">
        <w:rPr>
          <w:rFonts w:asciiTheme="minorHAnsi" w:hAnsiTheme="minorHAnsi" w:cstheme="minorHAnsi"/>
        </w:rPr>
        <w:t>(</w:t>
      </w:r>
      <w:r w:rsidR="007A369E">
        <w:rPr>
          <w:rFonts w:asciiTheme="minorHAnsi" w:hAnsiTheme="minorHAnsi" w:cstheme="minorHAnsi"/>
        </w:rPr>
        <w:t>ms</w:t>
      </w:r>
      <w:r w:rsidR="00D2086F" w:rsidRPr="002A74CE">
        <w:rPr>
          <w:rFonts w:asciiTheme="minorHAnsi" w:hAnsiTheme="minorHAnsi" w:cstheme="minorHAnsi"/>
        </w:rPr>
        <w:t>),</w:t>
      </w:r>
    </w:p>
    <w:p w14:paraId="5E7F68E5" w14:textId="654CE153" w:rsidR="00D2086F" w:rsidRPr="002A74CE" w:rsidRDefault="00475ECD" w:rsidP="00D2086F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TT</w:t>
      </w:r>
      <w:r w:rsidR="00D2086F" w:rsidRPr="002A74CE">
        <w:rPr>
          <w:rFonts w:asciiTheme="minorHAnsi" w:hAnsiTheme="minorHAnsi" w:cstheme="minorHAnsi"/>
        </w:rPr>
        <w:t xml:space="preserve"> - </w:t>
      </w:r>
      <w:r w:rsidR="00DA3A70">
        <w:rPr>
          <w:rFonts w:asciiTheme="minorHAnsi" w:hAnsiTheme="minorHAnsi" w:cstheme="minorHAnsi"/>
        </w:rPr>
        <w:t>T</w:t>
      </w:r>
      <w:r w:rsidR="00DA3A70" w:rsidRPr="00DA3A70">
        <w:rPr>
          <w:rFonts w:asciiTheme="minorHAnsi" w:hAnsiTheme="minorHAnsi" w:cstheme="minorHAnsi"/>
        </w:rPr>
        <w:t xml:space="preserve">hroughput </w:t>
      </w:r>
      <w:r w:rsidR="00DA3A70">
        <w:rPr>
          <w:rFonts w:asciiTheme="minorHAnsi" w:hAnsiTheme="minorHAnsi" w:cstheme="minorHAnsi"/>
        </w:rPr>
        <w:t>T</w:t>
      </w:r>
      <w:r w:rsidR="00DA3A70" w:rsidRPr="00DA3A70">
        <w:rPr>
          <w:rFonts w:asciiTheme="minorHAnsi" w:hAnsiTheme="minorHAnsi" w:cstheme="minorHAnsi"/>
        </w:rPr>
        <w:t xml:space="preserve">ransmitido </w:t>
      </w:r>
      <w:r w:rsidR="00D2086F" w:rsidRPr="002A74CE">
        <w:rPr>
          <w:rFonts w:asciiTheme="minorHAnsi" w:hAnsiTheme="minorHAnsi" w:cstheme="minorHAnsi"/>
        </w:rPr>
        <w:t>(</w:t>
      </w:r>
      <w:r w:rsidR="00D72225">
        <w:rPr>
          <w:rFonts w:asciiTheme="minorHAnsi" w:hAnsiTheme="minorHAnsi" w:cstheme="minorHAnsi"/>
        </w:rPr>
        <w:t>Mbps</w:t>
      </w:r>
      <w:r w:rsidR="00D2086F" w:rsidRPr="002A74CE">
        <w:rPr>
          <w:rFonts w:asciiTheme="minorHAnsi" w:hAnsiTheme="minorHAnsi" w:cstheme="minorHAnsi"/>
        </w:rPr>
        <w:t>),</w:t>
      </w:r>
    </w:p>
    <w:p w14:paraId="6C5ECA9F" w14:textId="77777777" w:rsidR="00FB6F8E" w:rsidRPr="002A74CE" w:rsidRDefault="00FB6F8E" w:rsidP="00C0014C">
      <w:pPr>
        <w:pStyle w:val="BodyText"/>
        <w:spacing w:before="1" w:line="259" w:lineRule="auto"/>
        <w:ind w:left="2551" w:right="1195"/>
        <w:rPr>
          <w:rFonts w:asciiTheme="minorHAnsi" w:hAnsiTheme="minorHAnsi" w:cstheme="minorHAnsi"/>
        </w:rPr>
      </w:pPr>
    </w:p>
    <w:p w14:paraId="1BE1F4D2" w14:textId="06B0ED84" w:rsidR="00FB6F8E" w:rsidRPr="00080203" w:rsidRDefault="00FB6F8E" w:rsidP="00080203">
      <w:pPr>
        <w:pStyle w:val="Heading3"/>
      </w:pPr>
      <w:bookmarkStart w:id="5" w:name="_Toc149671366"/>
      <w:r w:rsidRPr="002A74CE">
        <w:t>Código:</w:t>
      </w:r>
      <w:bookmarkEnd w:id="5"/>
      <w:r w:rsidR="00104716">
        <w:tab/>
      </w:r>
    </w:p>
    <w:p w14:paraId="7CE67C6C" w14:textId="77777777" w:rsidR="00080203" w:rsidRDefault="00080203" w:rsidP="00662E13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</w:p>
    <w:bookmarkStart w:id="6" w:name="_MON_1759242798"/>
    <w:bookmarkEnd w:id="6"/>
    <w:p w14:paraId="113B5A2D" w14:textId="7248DFE7" w:rsidR="3FB28670" w:rsidRDefault="00C325A7" w:rsidP="00EF55DD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9848" w14:anchorId="75D36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pt;height:318.1pt" o:ole="" o:bordertopcolor="this" o:borderleftcolor="this" o:borderbottomcolor="this" o:borderrightcolor="this">
            <v:imagedata r:id="rId2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760362375" r:id="rId25"/>
        </w:object>
      </w:r>
    </w:p>
    <w:p w14:paraId="16C44CE5" w14:textId="0E26F60C" w:rsidR="1D471BEF" w:rsidRDefault="003B558F" w:rsidP="00E50CC8">
      <w:pPr>
        <w:pStyle w:val="Heading3"/>
      </w:pPr>
      <w:bookmarkStart w:id="7" w:name="_Toc149671367"/>
      <w:r w:rsidRPr="003B558F">
        <w:lastRenderedPageBreak/>
        <w:t>Resultados:</w:t>
      </w:r>
      <w:bookmarkEnd w:id="7"/>
    </w:p>
    <w:p w14:paraId="026BB64E" w14:textId="77777777" w:rsidR="00E50CC8" w:rsidRDefault="00E50CC8" w:rsidP="00C4048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7B16BE4" w14:textId="07B9EAA7" w:rsidR="00C811BB" w:rsidRDefault="00662E13" w:rsidP="00C4048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6C0DD4">
        <w:rPr>
          <w:rFonts w:asciiTheme="minorHAnsi" w:hAnsiTheme="minorHAnsi" w:cstheme="minorHAnsi"/>
          <w:noProof/>
          <w:spacing w:val="13"/>
          <w:w w:val="95"/>
        </w:rPr>
        <w:drawing>
          <wp:anchor distT="0" distB="0" distL="114300" distR="114300" simplePos="0" relativeHeight="251646976" behindDoc="1" locked="0" layoutInCell="1" allowOverlap="1" wp14:anchorId="7EE6D86E" wp14:editId="340347E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400000" cy="2935171"/>
            <wp:effectExtent l="0" t="0" r="0" b="0"/>
            <wp:wrapNone/>
            <wp:docPr id="2045712701" name="Picture 20457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2701" name="Picture 204571270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107A9" w14:textId="1CD4A178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11EEACB4" w14:textId="17460B13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78138EBE" w14:textId="75C5C26C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482DAE56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7ACE7530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384810A4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17A60C5A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143EEF20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0491D368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5242739D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531CA6FD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4ABDA036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1AFE4D21" w14:textId="77777777" w:rsidR="006C0DD4" w:rsidRDefault="006C0DD4" w:rsidP="002524E9">
      <w:pPr>
        <w:pStyle w:val="BodyText"/>
        <w:keepNext/>
        <w:spacing w:before="1" w:line="259" w:lineRule="auto"/>
        <w:ind w:left="1702" w:right="1195" w:firstLine="458"/>
        <w:jc w:val="center"/>
        <w:rPr>
          <w:rFonts w:asciiTheme="minorHAnsi" w:hAnsiTheme="minorHAnsi" w:cstheme="minorHAnsi"/>
          <w:noProof/>
          <w:spacing w:val="13"/>
          <w:w w:val="95"/>
        </w:rPr>
      </w:pPr>
    </w:p>
    <w:p w14:paraId="1A0D55B6" w14:textId="314C1AEE" w:rsidR="1110A655" w:rsidRDefault="1110A655" w:rsidP="1110A655">
      <w:pPr>
        <w:pStyle w:val="BodyText"/>
        <w:keepNext/>
        <w:spacing w:before="1" w:line="259" w:lineRule="auto"/>
        <w:ind w:right="1195"/>
      </w:pPr>
    </w:p>
    <w:p w14:paraId="1B8F69AD" w14:textId="77777777" w:rsidR="000C3864" w:rsidRDefault="000C3864" w:rsidP="000C3864">
      <w:pPr>
        <w:pStyle w:val="BodyText"/>
        <w:keepNext/>
        <w:spacing w:before="1" w:line="259" w:lineRule="auto"/>
        <w:ind w:right="1195"/>
      </w:pPr>
    </w:p>
    <w:p w14:paraId="20868FA6" w14:textId="7538AA16" w:rsidR="00C811BB" w:rsidRDefault="000C3864" w:rsidP="006C0DD4">
      <w:pPr>
        <w:pStyle w:val="Caption"/>
        <w:jc w:val="center"/>
        <w:rPr>
          <w:rFonts w:asciiTheme="minorHAnsi" w:hAnsiTheme="minorHAnsi" w:cstheme="minorHAnsi"/>
        </w:rPr>
      </w:pPr>
      <w:r>
        <w:t xml:space="preserve">                 </w:t>
      </w:r>
      <w:bookmarkStart w:id="8" w:name="_Toc149672781"/>
      <w:r w:rsidR="002524E9">
        <w:t xml:space="preserve">Figura </w:t>
      </w:r>
      <w:r w:rsidR="002524E9">
        <w:fldChar w:fldCharType="begin"/>
      </w:r>
      <w:r w:rsidR="002524E9">
        <w:instrText xml:space="preserve"> SEQ Figura \* ARABIC </w:instrText>
      </w:r>
      <w:r w:rsidR="002524E9">
        <w:fldChar w:fldCharType="separate"/>
      </w:r>
      <w:r w:rsidR="000C3226">
        <w:rPr>
          <w:noProof/>
        </w:rPr>
        <w:t>1</w:t>
      </w:r>
      <w:r w:rsidR="002524E9">
        <w:fldChar w:fldCharType="end"/>
      </w:r>
      <w:r w:rsidR="002524E9">
        <w:t>: Resultado do exercício 1a</w:t>
      </w:r>
      <w:bookmarkEnd w:id="8"/>
    </w:p>
    <w:p w14:paraId="21C7AB32" w14:textId="3A6F7857" w:rsidR="00C811BB" w:rsidRPr="00C811BB" w:rsidRDefault="00C811BB" w:rsidP="00C811BB">
      <w:pPr>
        <w:pStyle w:val="Heading3"/>
      </w:pPr>
      <w:bookmarkStart w:id="9" w:name="_Toc149671368"/>
      <w:r>
        <w:t>Explicação</w:t>
      </w:r>
      <w:r w:rsidRPr="002A74CE">
        <w:t>:</w:t>
      </w:r>
      <w:bookmarkEnd w:id="9"/>
    </w:p>
    <w:p w14:paraId="016B698C" w14:textId="77777777" w:rsidR="00C811BB" w:rsidRDefault="00C811BB" w:rsidP="00C4048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21B3CB7" w14:textId="77777777" w:rsidR="00A51E4D" w:rsidRDefault="00643014" w:rsidP="00C4048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</w:t>
      </w:r>
      <w:r w:rsidR="0050468E" w:rsidRPr="002A74CE">
        <w:rPr>
          <w:rFonts w:asciiTheme="minorHAnsi" w:hAnsiTheme="minorHAnsi" w:cstheme="minorHAnsi"/>
        </w:rPr>
        <w:t xml:space="preserve"> medida que a capacidade</w:t>
      </w:r>
      <w:r w:rsidR="002225DD">
        <w:rPr>
          <w:rFonts w:asciiTheme="minorHAnsi" w:hAnsiTheme="minorHAnsi" w:cstheme="minorHAnsi"/>
        </w:rPr>
        <w:t xml:space="preserve"> </w:t>
      </w:r>
      <w:r w:rsidR="00FD1D8F">
        <w:rPr>
          <w:rFonts w:asciiTheme="minorHAnsi" w:hAnsiTheme="minorHAnsi" w:cstheme="minorHAnsi"/>
        </w:rPr>
        <w:t>da</w:t>
      </w:r>
      <w:r w:rsidR="002225DD">
        <w:rPr>
          <w:rFonts w:asciiTheme="minorHAnsi" w:hAnsiTheme="minorHAnsi" w:cstheme="minorHAnsi"/>
        </w:rPr>
        <w:t xml:space="preserve"> ligação</w:t>
      </w:r>
      <w:r w:rsidR="0050468E" w:rsidRPr="002A74CE">
        <w:rPr>
          <w:rFonts w:asciiTheme="minorHAnsi" w:hAnsiTheme="minorHAnsi" w:cstheme="minorHAnsi"/>
        </w:rPr>
        <w:t xml:space="preserve"> aumenta</w:t>
      </w:r>
      <w:r w:rsidR="00052081">
        <w:rPr>
          <w:rFonts w:asciiTheme="minorHAnsi" w:hAnsiTheme="minorHAnsi" w:cstheme="minorHAnsi"/>
        </w:rPr>
        <w:t xml:space="preserve">, para </w:t>
      </w:r>
      <w:r w:rsidR="00A3769E" w:rsidRPr="002A74CE">
        <w:rPr>
          <w:rFonts w:asciiTheme="minorHAnsi" w:hAnsiTheme="minorHAnsi" w:cstheme="minorHAnsi"/>
        </w:rPr>
        <w:t>10, 20, 30 e 40 Mbps</w:t>
      </w:r>
      <w:r w:rsidR="0050468E" w:rsidRPr="002A74CE">
        <w:rPr>
          <w:rFonts w:asciiTheme="minorHAnsi" w:hAnsiTheme="minorHAnsi" w:cstheme="minorHAnsi"/>
        </w:rPr>
        <w:t>, conclui-se que o atraso médio d</w:t>
      </w:r>
      <w:r w:rsidR="00052081">
        <w:rPr>
          <w:rFonts w:asciiTheme="minorHAnsi" w:hAnsiTheme="minorHAnsi" w:cstheme="minorHAnsi"/>
        </w:rPr>
        <w:t>os</w:t>
      </w:r>
      <w:r w:rsidR="0050468E" w:rsidRPr="002A74CE">
        <w:rPr>
          <w:rFonts w:asciiTheme="minorHAnsi" w:hAnsiTheme="minorHAnsi" w:cstheme="minorHAnsi"/>
        </w:rPr>
        <w:t xml:space="preserve"> pacotes </w:t>
      </w:r>
      <w:r w:rsidR="002A1A96">
        <w:rPr>
          <w:rFonts w:asciiTheme="minorHAnsi" w:hAnsiTheme="minorHAnsi" w:cstheme="minorHAnsi"/>
        </w:rPr>
        <w:t xml:space="preserve">no sistema </w:t>
      </w:r>
      <w:r w:rsidR="0050468E" w:rsidRPr="002A74CE">
        <w:rPr>
          <w:rFonts w:asciiTheme="minorHAnsi" w:hAnsiTheme="minorHAnsi" w:cstheme="minorHAnsi"/>
        </w:rPr>
        <w:t>vai diminuindo</w:t>
      </w:r>
      <w:r w:rsidR="00272659" w:rsidRPr="002A74CE">
        <w:rPr>
          <w:rFonts w:asciiTheme="minorHAnsi" w:hAnsiTheme="minorHAnsi" w:cstheme="minorHAnsi"/>
        </w:rPr>
        <w:t xml:space="preserve"> significativamente</w:t>
      </w:r>
      <w:r w:rsidR="009F1258">
        <w:rPr>
          <w:rFonts w:asciiTheme="minorHAnsi" w:hAnsiTheme="minorHAnsi" w:cstheme="minorHAnsi"/>
        </w:rPr>
        <w:t>, porque estes são transmitidos mais rapidamente</w:t>
      </w:r>
      <w:r w:rsidR="006E4139">
        <w:rPr>
          <w:rFonts w:asciiTheme="minorHAnsi" w:hAnsiTheme="minorHAnsi" w:cstheme="minorHAnsi"/>
        </w:rPr>
        <w:t>.</w:t>
      </w:r>
      <w:r w:rsidR="002A1A96">
        <w:rPr>
          <w:rFonts w:asciiTheme="minorHAnsi" w:hAnsiTheme="minorHAnsi" w:cstheme="minorHAnsi"/>
        </w:rPr>
        <w:t xml:space="preserve"> </w:t>
      </w:r>
    </w:p>
    <w:p w14:paraId="0FBE92A7" w14:textId="7B15701E" w:rsidR="000F2BE1" w:rsidRDefault="009F1258" w:rsidP="000F2BE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É também </w:t>
      </w:r>
      <w:r w:rsidR="00264B53">
        <w:rPr>
          <w:rFonts w:asciiTheme="minorHAnsi" w:hAnsiTheme="minorHAnsi" w:cstheme="minorHAnsi"/>
        </w:rPr>
        <w:t>possível observar</w:t>
      </w:r>
      <w:r w:rsidR="006E4139">
        <w:rPr>
          <w:rFonts w:asciiTheme="minorHAnsi" w:hAnsiTheme="minorHAnsi" w:cstheme="minorHAnsi"/>
        </w:rPr>
        <w:t xml:space="preserve"> </w:t>
      </w:r>
      <w:r w:rsidR="002A1A96">
        <w:rPr>
          <w:rFonts w:asciiTheme="minorHAnsi" w:hAnsiTheme="minorHAnsi" w:cstheme="minorHAnsi"/>
        </w:rPr>
        <w:t xml:space="preserve">uma queda </w:t>
      </w:r>
      <w:r w:rsidR="00B16D30">
        <w:rPr>
          <w:rFonts w:asciiTheme="minorHAnsi" w:hAnsiTheme="minorHAnsi" w:cstheme="minorHAnsi"/>
        </w:rPr>
        <w:t xml:space="preserve">brusca </w:t>
      </w:r>
      <w:r w:rsidR="00643A30">
        <w:rPr>
          <w:rFonts w:asciiTheme="minorHAnsi" w:hAnsiTheme="minorHAnsi" w:cstheme="minorHAnsi"/>
        </w:rPr>
        <w:t xml:space="preserve">do atraso médio </w:t>
      </w:r>
      <w:r w:rsidR="00B16D30">
        <w:rPr>
          <w:rFonts w:asciiTheme="minorHAnsi" w:hAnsiTheme="minorHAnsi" w:cstheme="minorHAnsi"/>
        </w:rPr>
        <w:t>entre</w:t>
      </w:r>
      <w:r>
        <w:rPr>
          <w:rFonts w:asciiTheme="minorHAnsi" w:hAnsiTheme="minorHAnsi" w:cstheme="minorHAnsi"/>
        </w:rPr>
        <w:t xml:space="preserve"> </w:t>
      </w:r>
      <w:r w:rsidR="00F01466">
        <w:rPr>
          <w:rFonts w:asciiTheme="minorHAnsi" w:hAnsiTheme="minorHAnsi" w:cstheme="minorHAnsi"/>
        </w:rPr>
        <w:t>os</w:t>
      </w:r>
      <w:r w:rsidR="00B16D30">
        <w:rPr>
          <w:rFonts w:asciiTheme="minorHAnsi" w:hAnsiTheme="minorHAnsi" w:cstheme="minorHAnsi"/>
        </w:rPr>
        <w:t xml:space="preserve"> 10 e 20 M</w:t>
      </w:r>
      <w:r w:rsidR="007F5C22">
        <w:rPr>
          <w:rFonts w:asciiTheme="minorHAnsi" w:hAnsiTheme="minorHAnsi" w:cstheme="minorHAnsi"/>
        </w:rPr>
        <w:t>bp</w:t>
      </w:r>
      <w:r w:rsidR="00B16D30">
        <w:rPr>
          <w:rFonts w:asciiTheme="minorHAnsi" w:hAnsiTheme="minorHAnsi" w:cstheme="minorHAnsi"/>
        </w:rPr>
        <w:t xml:space="preserve">s </w:t>
      </w:r>
      <w:r w:rsidR="006E4139">
        <w:rPr>
          <w:rFonts w:asciiTheme="minorHAnsi" w:hAnsiTheme="minorHAnsi" w:cstheme="minorHAnsi"/>
        </w:rPr>
        <w:t xml:space="preserve">sendo que </w:t>
      </w:r>
      <w:r w:rsidR="007F5C22">
        <w:rPr>
          <w:rFonts w:asciiTheme="minorHAnsi" w:hAnsiTheme="minorHAnsi" w:cstheme="minorHAnsi"/>
        </w:rPr>
        <w:t xml:space="preserve">depois </w:t>
      </w:r>
      <w:r w:rsidR="00075C4D">
        <w:rPr>
          <w:rFonts w:asciiTheme="minorHAnsi" w:hAnsiTheme="minorHAnsi" w:cstheme="minorHAnsi"/>
        </w:rPr>
        <w:t>esta descida</w:t>
      </w:r>
      <w:r w:rsidR="00227D3E">
        <w:rPr>
          <w:rFonts w:asciiTheme="minorHAnsi" w:hAnsiTheme="minorHAnsi" w:cstheme="minorHAnsi"/>
        </w:rPr>
        <w:t xml:space="preserve"> </w:t>
      </w:r>
      <w:r w:rsidR="007F5C22">
        <w:rPr>
          <w:rFonts w:asciiTheme="minorHAnsi" w:hAnsiTheme="minorHAnsi" w:cstheme="minorHAnsi"/>
        </w:rPr>
        <w:t xml:space="preserve">passa a </w:t>
      </w:r>
      <w:r w:rsidR="00B521B6">
        <w:rPr>
          <w:rFonts w:asciiTheme="minorHAnsi" w:hAnsiTheme="minorHAnsi" w:cstheme="minorHAnsi"/>
        </w:rPr>
        <w:t>ser mais linear</w:t>
      </w:r>
      <w:r w:rsidR="00A3769E" w:rsidRPr="002A74CE">
        <w:rPr>
          <w:rFonts w:asciiTheme="minorHAnsi" w:hAnsiTheme="minorHAnsi" w:cstheme="minorHAnsi"/>
        </w:rPr>
        <w:t>.</w:t>
      </w:r>
      <w:r w:rsidR="008676C3">
        <w:rPr>
          <w:rFonts w:asciiTheme="minorHAnsi" w:hAnsiTheme="minorHAnsi" w:cstheme="minorHAnsi"/>
        </w:rPr>
        <w:t xml:space="preserve"> </w:t>
      </w:r>
      <w:r w:rsidR="00A51E4D">
        <w:rPr>
          <w:rFonts w:asciiTheme="minorHAnsi" w:hAnsiTheme="minorHAnsi" w:cstheme="minorHAnsi"/>
        </w:rPr>
        <w:t>A</w:t>
      </w:r>
      <w:r w:rsidR="00EE0E84">
        <w:rPr>
          <w:rFonts w:asciiTheme="minorHAnsi" w:hAnsiTheme="minorHAnsi" w:cstheme="minorHAnsi"/>
        </w:rPr>
        <w:t xml:space="preserve"> média do tamanho</w:t>
      </w:r>
      <w:r w:rsidR="004C6AC2">
        <w:rPr>
          <w:rFonts w:asciiTheme="minorHAnsi" w:hAnsiTheme="minorHAnsi" w:cstheme="minorHAnsi"/>
        </w:rPr>
        <w:t xml:space="preserve"> </w:t>
      </w:r>
      <w:r w:rsidR="00EE0E84">
        <w:rPr>
          <w:rFonts w:asciiTheme="minorHAnsi" w:hAnsiTheme="minorHAnsi" w:cstheme="minorHAnsi"/>
        </w:rPr>
        <w:t>dos pacotes</w:t>
      </w:r>
      <w:r w:rsidR="004C6AC2">
        <w:rPr>
          <w:rFonts w:asciiTheme="minorHAnsi" w:hAnsiTheme="minorHAnsi" w:cstheme="minorHAnsi"/>
        </w:rPr>
        <w:t xml:space="preserve"> </w:t>
      </w:r>
      <w:r w:rsidR="00075C4D">
        <w:rPr>
          <w:rFonts w:asciiTheme="minorHAnsi" w:hAnsiTheme="minorHAnsi" w:cstheme="minorHAnsi"/>
        </w:rPr>
        <w:t>é</w:t>
      </w:r>
      <w:r w:rsidR="004C6AC2">
        <w:rPr>
          <w:rFonts w:asciiTheme="minorHAnsi" w:hAnsiTheme="minorHAnsi" w:cstheme="minorHAnsi"/>
        </w:rPr>
        <w:t xml:space="preserve"> aproximadamente</w:t>
      </w:r>
      <w:r w:rsidR="00B50FFE">
        <w:rPr>
          <w:rFonts w:asciiTheme="minorHAnsi" w:hAnsiTheme="minorHAnsi" w:cstheme="minorHAnsi"/>
        </w:rPr>
        <w:t xml:space="preserve"> 620 bytes</w:t>
      </w:r>
      <w:r w:rsidR="00C816DA">
        <w:rPr>
          <w:rFonts w:asciiTheme="minorHAnsi" w:hAnsiTheme="minorHAnsi" w:cstheme="minorHAnsi"/>
        </w:rPr>
        <w:t>,</w:t>
      </w:r>
      <w:r w:rsidR="00EE0E84">
        <w:rPr>
          <w:rFonts w:asciiTheme="minorHAnsi" w:hAnsiTheme="minorHAnsi" w:cstheme="minorHAnsi"/>
        </w:rPr>
        <w:t xml:space="preserve"> </w:t>
      </w:r>
      <w:r w:rsidR="00075C4D">
        <w:rPr>
          <w:rFonts w:asciiTheme="minorHAnsi" w:hAnsiTheme="minorHAnsi" w:cstheme="minorHAnsi"/>
        </w:rPr>
        <w:t>sendo possível</w:t>
      </w:r>
      <w:r w:rsidR="00C816DA">
        <w:rPr>
          <w:rFonts w:asciiTheme="minorHAnsi" w:hAnsiTheme="minorHAnsi" w:cstheme="minorHAnsi"/>
        </w:rPr>
        <w:t xml:space="preserve"> </w:t>
      </w:r>
      <w:r w:rsidR="00B50FFE">
        <w:rPr>
          <w:rFonts w:asciiTheme="minorHAnsi" w:hAnsiTheme="minorHAnsi" w:cstheme="minorHAnsi"/>
        </w:rPr>
        <w:t>confirma</w:t>
      </w:r>
      <w:r w:rsidR="00075C4D">
        <w:rPr>
          <w:rFonts w:asciiTheme="minorHAnsi" w:hAnsiTheme="minorHAnsi" w:cstheme="minorHAnsi"/>
        </w:rPr>
        <w:t>r</w:t>
      </w:r>
      <w:r w:rsidR="00B50FFE">
        <w:rPr>
          <w:rFonts w:asciiTheme="minorHAnsi" w:hAnsiTheme="minorHAnsi" w:cstheme="minorHAnsi"/>
        </w:rPr>
        <w:t xml:space="preserve"> pelos seguintes cálculos</w:t>
      </w:r>
      <w:r w:rsidR="007C22C4">
        <w:rPr>
          <w:rFonts w:asciiTheme="minorHAnsi" w:hAnsiTheme="minorHAnsi" w:cstheme="minorHAnsi"/>
        </w:rPr>
        <w:t>:</w:t>
      </w:r>
    </w:p>
    <w:p w14:paraId="26EE6D34" w14:textId="77777777" w:rsidR="009648F2" w:rsidRDefault="009648F2" w:rsidP="000F2BE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bookmarkStart w:id="10" w:name="_MON_1759940550"/>
    <w:bookmarkEnd w:id="10"/>
    <w:p w14:paraId="00745507" w14:textId="77EB91E8" w:rsidR="00DB201C" w:rsidRDefault="008E2586" w:rsidP="009648F2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003" w14:anchorId="347BD594">
          <v:shape id="_x0000_i1026" type="#_x0000_t75" style="width:446.45pt;height:42pt" o:ole="" o:bordertopcolor="this" o:borderleftcolor="this" o:borderbottomcolor="this" o:borderrightcolor="this">
            <v:imagedata r:id="rId2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6" DrawAspect="Content" ObjectID="_1760362376" r:id="rId28"/>
        </w:object>
      </w:r>
    </w:p>
    <w:p w14:paraId="67A25AAC" w14:textId="77777777" w:rsidR="009648F2" w:rsidRDefault="009648F2" w:rsidP="000F2BE1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2424800" w14:textId="194CA348" w:rsidR="00662E13" w:rsidRDefault="00595544" w:rsidP="00C6092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214418B1">
        <w:rPr>
          <w:rFonts w:asciiTheme="minorHAnsi" w:hAnsiTheme="minorHAnsi" w:cstheme="minorBidi"/>
        </w:rPr>
        <w:t>Multiplicando</w:t>
      </w:r>
      <w:r w:rsidR="00596206">
        <w:rPr>
          <w:rFonts w:asciiTheme="minorHAnsi" w:hAnsiTheme="minorHAnsi" w:cstheme="minorBidi"/>
        </w:rPr>
        <w:t xml:space="preserve"> o tamanho</w:t>
      </w:r>
      <w:r w:rsidRPr="214418B1">
        <w:rPr>
          <w:rFonts w:asciiTheme="minorHAnsi" w:hAnsiTheme="minorHAnsi" w:cstheme="minorBidi"/>
        </w:rPr>
        <w:t xml:space="preserve"> </w:t>
      </w:r>
      <w:r w:rsidR="00596206">
        <w:rPr>
          <w:rFonts w:asciiTheme="minorHAnsi" w:hAnsiTheme="minorHAnsi" w:cstheme="minorBidi"/>
        </w:rPr>
        <w:t xml:space="preserve">do pacote </w:t>
      </w:r>
      <w:r w:rsidRPr="214418B1">
        <w:rPr>
          <w:rFonts w:asciiTheme="minorHAnsi" w:hAnsiTheme="minorHAnsi" w:cstheme="minorBidi"/>
        </w:rPr>
        <w:t>por 8</w:t>
      </w:r>
      <w:r w:rsidR="00D66DAE" w:rsidRPr="214418B1">
        <w:rPr>
          <w:rFonts w:asciiTheme="minorHAnsi" w:hAnsiTheme="minorHAnsi" w:cstheme="minorBidi"/>
        </w:rPr>
        <w:t>,</w:t>
      </w:r>
      <w:r w:rsidRPr="214418B1">
        <w:rPr>
          <w:rFonts w:asciiTheme="minorHAnsi" w:hAnsiTheme="minorHAnsi" w:cstheme="minorBidi"/>
        </w:rPr>
        <w:t xml:space="preserve"> para obter o resultado em bits</w:t>
      </w:r>
      <w:r w:rsidR="00D66DAE" w:rsidRPr="214418B1">
        <w:rPr>
          <w:rFonts w:asciiTheme="minorHAnsi" w:hAnsiTheme="minorHAnsi" w:cstheme="minorBidi"/>
        </w:rPr>
        <w:t>,</w:t>
      </w:r>
      <w:r w:rsidRPr="214418B1">
        <w:rPr>
          <w:rFonts w:asciiTheme="minorHAnsi" w:hAnsiTheme="minorHAnsi" w:cstheme="minorBidi"/>
        </w:rPr>
        <w:t xml:space="preserve"> e pela taxa </w:t>
      </w:r>
      <w:r w:rsidR="008B003D" w:rsidRPr="214418B1">
        <w:rPr>
          <w:rFonts w:asciiTheme="minorHAnsi" w:hAnsiTheme="minorHAnsi" w:cstheme="minorBidi"/>
        </w:rPr>
        <w:t xml:space="preserve">de chegada </w:t>
      </w:r>
      <w:r w:rsidR="00B3600B">
        <w:rPr>
          <w:rFonts w:asciiTheme="minorHAnsi" w:hAnsiTheme="minorHAnsi" w:cstheme="minorBidi"/>
        </w:rPr>
        <w:t xml:space="preserve">de pacotes </w:t>
      </w:r>
      <w:r w:rsidR="00D66DAE" w:rsidRPr="214418B1">
        <w:rPr>
          <w:rFonts w:asciiTheme="minorHAnsi" w:hAnsiTheme="minorHAnsi" w:cstheme="minorBidi"/>
        </w:rPr>
        <w:t>(</w:t>
      </w:r>
      <w:r w:rsidR="008B003D" w:rsidRPr="214418B1">
        <w:rPr>
          <w:rFonts w:asciiTheme="minorHAnsi" w:hAnsiTheme="minorHAnsi" w:cstheme="minorBidi"/>
        </w:rPr>
        <w:t>1800</w:t>
      </w:r>
      <w:r w:rsidR="00D66DAE" w:rsidRPr="214418B1">
        <w:rPr>
          <w:rFonts w:asciiTheme="minorHAnsi" w:hAnsiTheme="minorHAnsi" w:cstheme="minorBidi"/>
        </w:rPr>
        <w:t xml:space="preserve"> pps)</w:t>
      </w:r>
      <w:r w:rsidR="008B003D" w:rsidRPr="214418B1">
        <w:rPr>
          <w:rFonts w:asciiTheme="minorHAnsi" w:hAnsiTheme="minorHAnsi" w:cstheme="minorBidi"/>
        </w:rPr>
        <w:t xml:space="preserve"> obtemos </w:t>
      </w:r>
      <w:r w:rsidR="00113E86" w:rsidRPr="214418B1">
        <w:rPr>
          <w:rFonts w:asciiTheme="minorHAnsi" w:hAnsiTheme="minorHAnsi" w:cstheme="minorBidi"/>
        </w:rPr>
        <w:t>8.</w:t>
      </w:r>
      <w:r w:rsidR="000D78C2" w:rsidRPr="214418B1">
        <w:rPr>
          <w:rFonts w:asciiTheme="minorHAnsi" w:hAnsiTheme="minorHAnsi" w:cstheme="minorBidi"/>
        </w:rPr>
        <w:t>93 Mbps</w:t>
      </w:r>
      <w:r w:rsidR="009C2954" w:rsidRPr="214418B1">
        <w:rPr>
          <w:rFonts w:asciiTheme="minorHAnsi" w:hAnsiTheme="minorHAnsi" w:cstheme="minorBidi"/>
        </w:rPr>
        <w:t>.</w:t>
      </w:r>
      <w:r w:rsidR="00E236CC" w:rsidRPr="214418B1">
        <w:rPr>
          <w:rFonts w:asciiTheme="minorHAnsi" w:hAnsiTheme="minorHAnsi" w:cstheme="minorBidi"/>
        </w:rPr>
        <w:t xml:space="preserve"> Em relação a uma capacidade</w:t>
      </w:r>
      <w:r w:rsidR="000D78C2" w:rsidRPr="214418B1">
        <w:rPr>
          <w:rFonts w:asciiTheme="minorHAnsi" w:hAnsiTheme="minorHAnsi" w:cstheme="minorBidi"/>
        </w:rPr>
        <w:t xml:space="preserve"> </w:t>
      </w:r>
      <w:r w:rsidR="00E236CC" w:rsidRPr="214418B1">
        <w:rPr>
          <w:rFonts w:asciiTheme="minorHAnsi" w:hAnsiTheme="minorHAnsi" w:cstheme="minorBidi"/>
        </w:rPr>
        <w:t xml:space="preserve">de </w:t>
      </w:r>
      <w:r w:rsidR="000D78C2" w:rsidRPr="214418B1">
        <w:rPr>
          <w:rFonts w:asciiTheme="minorHAnsi" w:hAnsiTheme="minorHAnsi" w:cstheme="minorBidi"/>
        </w:rPr>
        <w:t>10 Mbps</w:t>
      </w:r>
      <w:r w:rsidR="00FE272A" w:rsidRPr="214418B1">
        <w:rPr>
          <w:rFonts w:asciiTheme="minorHAnsi" w:hAnsiTheme="minorHAnsi" w:cstheme="minorBidi"/>
        </w:rPr>
        <w:t>,</w:t>
      </w:r>
      <w:r w:rsidR="008F5470" w:rsidRPr="214418B1">
        <w:rPr>
          <w:rFonts w:asciiTheme="minorHAnsi" w:hAnsiTheme="minorHAnsi" w:cstheme="minorBidi"/>
        </w:rPr>
        <w:t xml:space="preserve"> o valor obtido</w:t>
      </w:r>
      <w:r w:rsidR="000D78C2" w:rsidRPr="214418B1">
        <w:rPr>
          <w:rFonts w:asciiTheme="minorHAnsi" w:hAnsiTheme="minorHAnsi" w:cstheme="minorBidi"/>
        </w:rPr>
        <w:t xml:space="preserve"> apresenta pouca diferença</w:t>
      </w:r>
      <w:r w:rsidR="006C2988" w:rsidRPr="214418B1">
        <w:rPr>
          <w:rFonts w:asciiTheme="minorHAnsi" w:hAnsiTheme="minorHAnsi" w:cstheme="minorBidi"/>
        </w:rPr>
        <w:t xml:space="preserve">. </w:t>
      </w:r>
      <w:r w:rsidR="00771D75" w:rsidRPr="214418B1">
        <w:rPr>
          <w:rFonts w:asciiTheme="minorHAnsi" w:hAnsiTheme="minorHAnsi" w:cstheme="minorBidi"/>
        </w:rPr>
        <w:t>No entanto, para as outras capacidades, a</w:t>
      </w:r>
      <w:r w:rsidR="00692D78" w:rsidRPr="214418B1">
        <w:rPr>
          <w:rFonts w:asciiTheme="minorHAnsi" w:hAnsiTheme="minorHAnsi" w:cstheme="minorBidi"/>
        </w:rPr>
        <w:t xml:space="preserve"> </w:t>
      </w:r>
      <w:r w:rsidR="00F57736" w:rsidRPr="214418B1">
        <w:rPr>
          <w:rFonts w:asciiTheme="minorHAnsi" w:hAnsiTheme="minorHAnsi" w:cstheme="minorBidi"/>
        </w:rPr>
        <w:t xml:space="preserve">diferença </w:t>
      </w:r>
      <w:r w:rsidR="003A7F2C" w:rsidRPr="214418B1">
        <w:rPr>
          <w:rFonts w:asciiTheme="minorHAnsi" w:hAnsiTheme="minorHAnsi" w:cstheme="minorBidi"/>
        </w:rPr>
        <w:t>já é mais significativa</w:t>
      </w:r>
      <w:r w:rsidR="00D66DAE" w:rsidRPr="214418B1">
        <w:rPr>
          <w:rFonts w:asciiTheme="minorHAnsi" w:hAnsiTheme="minorHAnsi" w:cstheme="minorBidi"/>
        </w:rPr>
        <w:t>. A</w:t>
      </w:r>
      <w:r w:rsidR="00205301" w:rsidRPr="214418B1">
        <w:rPr>
          <w:rFonts w:asciiTheme="minorHAnsi" w:hAnsiTheme="minorHAnsi" w:cstheme="minorBidi"/>
        </w:rPr>
        <w:t xml:space="preserve"> diferença</w:t>
      </w:r>
      <w:r w:rsidR="00CA37B2" w:rsidRPr="214418B1">
        <w:rPr>
          <w:rFonts w:asciiTheme="minorHAnsi" w:hAnsiTheme="minorHAnsi" w:cstheme="minorBidi"/>
        </w:rPr>
        <w:t xml:space="preserve"> para C10 </w:t>
      </w:r>
      <w:r w:rsidR="00205301" w:rsidRPr="214418B1">
        <w:rPr>
          <w:rFonts w:asciiTheme="minorHAnsi" w:hAnsiTheme="minorHAnsi" w:cstheme="minorBidi"/>
        </w:rPr>
        <w:t>é</w:t>
      </w:r>
      <w:r w:rsidR="003A3D27" w:rsidRPr="214418B1">
        <w:rPr>
          <w:rFonts w:asciiTheme="minorHAnsi" w:hAnsiTheme="minorHAnsi" w:cstheme="minorBidi"/>
        </w:rPr>
        <w:t xml:space="preserve"> de</w:t>
      </w:r>
      <w:r w:rsidR="00CA37B2" w:rsidRPr="214418B1">
        <w:rPr>
          <w:rFonts w:asciiTheme="minorHAnsi" w:hAnsiTheme="minorHAnsi" w:cstheme="minorBidi"/>
        </w:rPr>
        <w:t xml:space="preserve"> 1</w:t>
      </w:r>
      <w:r w:rsidR="00D8647E" w:rsidRPr="214418B1">
        <w:rPr>
          <w:rFonts w:asciiTheme="minorHAnsi" w:hAnsiTheme="minorHAnsi" w:cstheme="minorBidi"/>
        </w:rPr>
        <w:t xml:space="preserve">.07, para C20 </w:t>
      </w:r>
      <w:r w:rsidR="1CBCE39E" w:rsidRPr="214418B1">
        <w:rPr>
          <w:rFonts w:asciiTheme="minorHAnsi" w:hAnsiTheme="minorHAnsi" w:cstheme="minorBidi"/>
        </w:rPr>
        <w:t>é de</w:t>
      </w:r>
      <w:r w:rsidR="00D8647E" w:rsidRPr="214418B1">
        <w:rPr>
          <w:rFonts w:asciiTheme="minorHAnsi" w:hAnsiTheme="minorHAnsi" w:cstheme="minorBidi"/>
        </w:rPr>
        <w:t xml:space="preserve"> 1</w:t>
      </w:r>
      <w:r w:rsidR="00652290">
        <w:rPr>
          <w:rFonts w:asciiTheme="minorHAnsi" w:hAnsiTheme="minorHAnsi" w:cstheme="minorBidi"/>
        </w:rPr>
        <w:t>1</w:t>
      </w:r>
      <w:r w:rsidR="00D8647E" w:rsidRPr="214418B1">
        <w:rPr>
          <w:rFonts w:asciiTheme="minorHAnsi" w:hAnsiTheme="minorHAnsi" w:cstheme="minorBidi"/>
        </w:rPr>
        <w:t xml:space="preserve">.07, para C30 </w:t>
      </w:r>
      <w:r w:rsidR="08B8CC0D" w:rsidRPr="214418B1">
        <w:rPr>
          <w:rFonts w:asciiTheme="minorHAnsi" w:hAnsiTheme="minorHAnsi" w:cstheme="minorBidi"/>
        </w:rPr>
        <w:t>é de</w:t>
      </w:r>
      <w:r w:rsidR="00D8647E" w:rsidRPr="214418B1">
        <w:rPr>
          <w:rFonts w:asciiTheme="minorHAnsi" w:hAnsiTheme="minorHAnsi" w:cstheme="minorBidi"/>
        </w:rPr>
        <w:t xml:space="preserve"> 2</w:t>
      </w:r>
      <w:r w:rsidR="00652290">
        <w:rPr>
          <w:rFonts w:asciiTheme="minorHAnsi" w:hAnsiTheme="minorHAnsi" w:cstheme="minorBidi"/>
        </w:rPr>
        <w:t>1</w:t>
      </w:r>
      <w:r w:rsidR="00D8647E" w:rsidRPr="214418B1">
        <w:rPr>
          <w:rFonts w:asciiTheme="minorHAnsi" w:hAnsiTheme="minorHAnsi" w:cstheme="minorBidi"/>
        </w:rPr>
        <w:t xml:space="preserve">.07 e para C40 </w:t>
      </w:r>
      <w:r w:rsidR="45BFE3EF" w:rsidRPr="214418B1">
        <w:rPr>
          <w:rFonts w:asciiTheme="minorHAnsi" w:hAnsiTheme="minorHAnsi" w:cstheme="minorBidi"/>
        </w:rPr>
        <w:t>é de</w:t>
      </w:r>
      <w:r w:rsidR="00D8647E" w:rsidRPr="214418B1">
        <w:rPr>
          <w:rFonts w:asciiTheme="minorHAnsi" w:hAnsiTheme="minorHAnsi" w:cstheme="minorBidi"/>
        </w:rPr>
        <w:t xml:space="preserve"> 3</w:t>
      </w:r>
      <w:r w:rsidR="00652290">
        <w:rPr>
          <w:rFonts w:asciiTheme="minorHAnsi" w:hAnsiTheme="minorHAnsi" w:cstheme="minorBidi"/>
        </w:rPr>
        <w:t>1</w:t>
      </w:r>
      <w:r w:rsidR="00D8647E" w:rsidRPr="214418B1">
        <w:rPr>
          <w:rFonts w:asciiTheme="minorHAnsi" w:hAnsiTheme="minorHAnsi" w:cstheme="minorBidi"/>
        </w:rPr>
        <w:t xml:space="preserve">.07 </w:t>
      </w:r>
      <w:r w:rsidR="0A067B6B" w:rsidRPr="214418B1">
        <w:rPr>
          <w:rFonts w:asciiTheme="minorHAnsi" w:hAnsiTheme="minorHAnsi" w:cstheme="minorBidi"/>
        </w:rPr>
        <w:t>Mbps</w:t>
      </w:r>
      <w:r w:rsidR="00804E63" w:rsidRPr="214418B1">
        <w:rPr>
          <w:rFonts w:asciiTheme="minorHAnsi" w:hAnsiTheme="minorHAnsi" w:cstheme="minorBidi"/>
        </w:rPr>
        <w:t xml:space="preserve">. A </w:t>
      </w:r>
      <w:r w:rsidR="00894C2C" w:rsidRPr="214418B1">
        <w:rPr>
          <w:rFonts w:asciiTheme="minorHAnsi" w:hAnsiTheme="minorHAnsi" w:cstheme="minorBidi"/>
        </w:rPr>
        <w:t xml:space="preserve">discrepância </w:t>
      </w:r>
      <w:r w:rsidR="00804E63" w:rsidRPr="214418B1">
        <w:rPr>
          <w:rFonts w:asciiTheme="minorHAnsi" w:hAnsiTheme="minorHAnsi" w:cstheme="minorBidi"/>
        </w:rPr>
        <w:t xml:space="preserve">observada </w:t>
      </w:r>
      <w:r w:rsidR="00650425" w:rsidRPr="214418B1">
        <w:rPr>
          <w:rFonts w:asciiTheme="minorHAnsi" w:hAnsiTheme="minorHAnsi" w:cstheme="minorBidi"/>
        </w:rPr>
        <w:t>d</w:t>
      </w:r>
      <w:r w:rsidR="00B85B79" w:rsidRPr="214418B1">
        <w:rPr>
          <w:rFonts w:asciiTheme="minorHAnsi" w:hAnsiTheme="minorHAnsi" w:cstheme="minorBidi"/>
        </w:rPr>
        <w:t xml:space="preserve">eve-se </w:t>
      </w:r>
      <w:r w:rsidR="004F1168" w:rsidRPr="214418B1">
        <w:rPr>
          <w:rFonts w:asciiTheme="minorHAnsi" w:hAnsiTheme="minorHAnsi" w:cstheme="minorBidi"/>
        </w:rPr>
        <w:t xml:space="preserve">a </w:t>
      </w:r>
      <w:r w:rsidR="00B85B79" w:rsidRPr="214418B1">
        <w:rPr>
          <w:rFonts w:asciiTheme="minorHAnsi" w:hAnsiTheme="minorHAnsi" w:cstheme="minorBidi"/>
        </w:rPr>
        <w:t>8.93</w:t>
      </w:r>
      <w:r w:rsidR="7F9D7199" w:rsidRPr="214418B1">
        <w:rPr>
          <w:rFonts w:asciiTheme="minorHAnsi" w:hAnsiTheme="minorHAnsi" w:cstheme="minorBidi"/>
        </w:rPr>
        <w:t xml:space="preserve"> </w:t>
      </w:r>
      <w:r w:rsidR="00B85B79" w:rsidRPr="214418B1">
        <w:rPr>
          <w:rFonts w:asciiTheme="minorHAnsi" w:hAnsiTheme="minorHAnsi" w:cstheme="minorBidi"/>
        </w:rPr>
        <w:t xml:space="preserve">Mbps ser próximo do limite da capacidade </w:t>
      </w:r>
      <w:r w:rsidR="00514B62" w:rsidRPr="214418B1">
        <w:rPr>
          <w:rFonts w:asciiTheme="minorHAnsi" w:hAnsiTheme="minorHAnsi" w:cstheme="minorBidi"/>
        </w:rPr>
        <w:t>de ligação.</w:t>
      </w:r>
      <w:r w:rsidR="00D058EC" w:rsidRPr="214418B1">
        <w:rPr>
          <w:rFonts w:asciiTheme="minorHAnsi" w:hAnsiTheme="minorHAnsi" w:cstheme="minorBidi"/>
        </w:rPr>
        <w:t xml:space="preserve"> </w:t>
      </w:r>
    </w:p>
    <w:p w14:paraId="7EB5B166" w14:textId="77777777" w:rsidR="00C60928" w:rsidRDefault="00C60928" w:rsidP="00C6092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1665F282" w14:textId="6DE62B48" w:rsidR="3FB28670" w:rsidRDefault="3FB28670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10803752" w14:textId="77777777" w:rsidR="00EF55DD" w:rsidRDefault="00EF55DD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4FA7ACE4" w14:textId="77777777" w:rsidR="00EF55DD" w:rsidRDefault="00EF55DD" w:rsidP="005513F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54FAB0EA" w14:textId="01FD8F9E" w:rsidR="00582A00" w:rsidRPr="00582A00" w:rsidRDefault="00582A00" w:rsidP="00582A00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11" w:name="_Ref149670070"/>
      <w:bookmarkStart w:id="12" w:name="_Toc149671369"/>
      <w:r w:rsidRPr="6E9C09D6">
        <w:rPr>
          <w:rFonts w:asciiTheme="minorHAnsi" w:hAnsiTheme="minorHAnsi" w:cstheme="minorBidi"/>
          <w:color w:val="2E5395"/>
        </w:rPr>
        <w:lastRenderedPageBreak/>
        <w:t>Exercício 1b</w:t>
      </w:r>
      <w:bookmarkEnd w:id="11"/>
      <w:bookmarkEnd w:id="12"/>
    </w:p>
    <w:p w14:paraId="0A8E622F" w14:textId="63D25797" w:rsidR="16509C55" w:rsidRPr="002A74CE" w:rsidRDefault="16509C55" w:rsidP="7E527F89">
      <w:pPr>
        <w:pStyle w:val="BodyText"/>
        <w:rPr>
          <w:rFonts w:asciiTheme="minorHAnsi" w:hAnsiTheme="minorHAnsi" w:cstheme="minorHAnsi"/>
        </w:rPr>
      </w:pPr>
    </w:p>
    <w:p w14:paraId="69BAD5F1" w14:textId="20CE1694" w:rsidR="007B7A81" w:rsidRPr="002A74CE" w:rsidRDefault="7EA7CE10" w:rsidP="00612B7E">
      <w:pPr>
        <w:pStyle w:val="BodyText"/>
        <w:spacing w:before="1" w:line="259" w:lineRule="auto"/>
        <w:ind w:left="1702" w:right="1195" w:firstLine="282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O sistema apresentado é modelado por um</w:t>
      </w:r>
      <w:r w:rsidR="00474EF4">
        <w:rPr>
          <w:rFonts w:asciiTheme="minorHAnsi" w:hAnsiTheme="minorHAnsi" w:cstheme="minorHAnsi"/>
        </w:rPr>
        <w:t xml:space="preserve">a fila de espera </w:t>
      </w:r>
      <w:r w:rsidRPr="002A74CE">
        <w:rPr>
          <w:rFonts w:asciiTheme="minorHAnsi" w:hAnsiTheme="minorHAnsi" w:cstheme="minorHAnsi"/>
        </w:rPr>
        <w:t>M/</w:t>
      </w:r>
      <w:commentRangeStart w:id="13"/>
      <w:commentRangeStart w:id="14"/>
      <w:r w:rsidRPr="002A74CE">
        <w:rPr>
          <w:rFonts w:asciiTheme="minorHAnsi" w:hAnsiTheme="minorHAnsi" w:cstheme="minorHAnsi"/>
        </w:rPr>
        <w:t>G</w:t>
      </w:r>
      <w:commentRangeEnd w:id="13"/>
      <w:r w:rsidR="00A71EB8">
        <w:rPr>
          <w:rStyle w:val="CommentReference"/>
        </w:rPr>
        <w:commentReference w:id="13"/>
      </w:r>
      <w:commentRangeEnd w:id="14"/>
      <w:r w:rsidR="004B0A83">
        <w:rPr>
          <w:rStyle w:val="CommentReference"/>
        </w:rPr>
        <w:commentReference w:id="14"/>
      </w:r>
      <w:r w:rsidRPr="002A74CE">
        <w:rPr>
          <w:rFonts w:asciiTheme="minorHAnsi" w:hAnsiTheme="minorHAnsi" w:cstheme="minorHAnsi"/>
        </w:rPr>
        <w:t>/1</w:t>
      </w:r>
      <w:r w:rsidR="009412FD" w:rsidRPr="002A74CE">
        <w:rPr>
          <w:rFonts w:asciiTheme="minorHAnsi" w:hAnsiTheme="minorHAnsi" w:cstheme="minorHAnsi"/>
        </w:rPr>
        <w:t>:</w:t>
      </w:r>
    </w:p>
    <w:p w14:paraId="751DA7C3" w14:textId="3409C62C" w:rsidR="009412FD" w:rsidRPr="002A74CE" w:rsidRDefault="009412FD" w:rsidP="009412FD">
      <w:pPr>
        <w:pStyle w:val="BodyText"/>
        <w:numPr>
          <w:ilvl w:val="0"/>
          <w:numId w:val="2"/>
        </w:numPr>
        <w:spacing w:before="1" w:line="259" w:lineRule="auto"/>
        <w:ind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A chegada de </w:t>
      </w:r>
      <w:r w:rsidR="001269ED">
        <w:rPr>
          <w:rFonts w:asciiTheme="minorHAnsi" w:hAnsiTheme="minorHAnsi" w:cstheme="minorHAnsi"/>
        </w:rPr>
        <w:t>clientes</w:t>
      </w:r>
      <w:r w:rsidRPr="002A74CE">
        <w:rPr>
          <w:rFonts w:asciiTheme="minorHAnsi" w:hAnsiTheme="minorHAnsi" w:cstheme="minorHAnsi"/>
        </w:rPr>
        <w:t xml:space="preserve"> são processos de Poisson</w:t>
      </w:r>
      <w:r w:rsidR="00251729">
        <w:rPr>
          <w:rFonts w:asciiTheme="minorHAnsi" w:hAnsiTheme="minorHAnsi" w:cstheme="minorHAnsi"/>
        </w:rPr>
        <w:t xml:space="preserve"> com taxa </w:t>
      </w:r>
      <m:oMath>
        <m:r>
          <w:rPr>
            <w:rFonts w:ascii="Cambria Math" w:hAnsi="Cambria Math" w:cstheme="minorHAnsi"/>
          </w:rPr>
          <m:t>λ</m:t>
        </m:r>
      </m:oMath>
      <w:r w:rsidR="00251729">
        <w:rPr>
          <w:rFonts w:asciiTheme="minorHAnsi" w:hAnsiTheme="minorHAnsi" w:cstheme="minorHAnsi"/>
        </w:rPr>
        <w:t>;</w:t>
      </w:r>
    </w:p>
    <w:p w14:paraId="3E98224C" w14:textId="0BBED6A8" w:rsidR="00251729" w:rsidRDefault="00251729" w:rsidP="009412FD">
      <w:pPr>
        <w:pStyle w:val="BodyText"/>
        <w:numPr>
          <w:ilvl w:val="0"/>
          <w:numId w:val="2"/>
        </w:numPr>
        <w:spacing w:before="1" w:line="259" w:lineRule="auto"/>
        <w:ind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251729">
        <w:rPr>
          <w:rFonts w:asciiTheme="minorHAnsi" w:hAnsiTheme="minorHAnsi" w:cstheme="minorHAnsi"/>
        </w:rPr>
        <w:t xml:space="preserve"> tempo de </w:t>
      </w:r>
      <w:r w:rsidR="00A02C4C">
        <w:rPr>
          <w:rFonts w:asciiTheme="minorHAnsi" w:hAnsiTheme="minorHAnsi" w:cstheme="minorHAnsi"/>
        </w:rPr>
        <w:t>transmissão dos pacotes</w:t>
      </w:r>
      <w:r w:rsidR="003C3057">
        <w:rPr>
          <w:rFonts w:asciiTheme="minorHAnsi" w:hAnsiTheme="minorHAnsi" w:cstheme="minorHAnsi"/>
        </w:rPr>
        <w:t xml:space="preserve"> </w:t>
      </w:r>
      <w:r w:rsidR="00830CAC">
        <w:rPr>
          <w:rFonts w:asciiTheme="minorHAnsi" w:hAnsiTheme="minorHAnsi" w:cstheme="minorHAnsi"/>
        </w:rPr>
        <w:t>é genérico porque a distribuição dos tamanhos não segue uma distribuição comum</w:t>
      </w:r>
      <w:r w:rsidR="00FB2A4A">
        <w:rPr>
          <w:rFonts w:asciiTheme="minorHAnsi" w:hAnsiTheme="minorHAnsi" w:cstheme="minorHAnsi"/>
        </w:rPr>
        <w:t>;</w:t>
      </w:r>
    </w:p>
    <w:p w14:paraId="44DC3B51" w14:textId="79D4B5BA" w:rsidR="001D446A" w:rsidRPr="001D446A" w:rsidRDefault="008501E2" w:rsidP="009412FD">
      <w:pPr>
        <w:pStyle w:val="BodyText"/>
        <w:numPr>
          <w:ilvl w:val="0"/>
          <w:numId w:val="2"/>
        </w:numPr>
        <w:spacing w:before="1" w:line="259" w:lineRule="auto"/>
        <w:ind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Este sistema tem 1 servidor, </w:t>
      </w:r>
      <w:r w:rsidR="001D446A" w:rsidRPr="001D446A">
        <w:rPr>
          <w:rFonts w:asciiTheme="minorHAnsi" w:hAnsiTheme="minorHAnsi" w:cstheme="minorHAnsi"/>
        </w:rPr>
        <w:t>pois o canal de transmissão é usado para transmitir um pacote de cada vez;</w:t>
      </w:r>
    </w:p>
    <w:p w14:paraId="14FBA46E" w14:textId="4AA93BF1" w:rsidR="007B7A81" w:rsidRPr="005513FE" w:rsidRDefault="00FC58B5" w:rsidP="005513FE">
      <w:pPr>
        <w:pStyle w:val="BodyText"/>
        <w:numPr>
          <w:ilvl w:val="0"/>
          <w:numId w:val="2"/>
        </w:numPr>
        <w:spacing w:before="1" w:line="259" w:lineRule="auto"/>
        <w:ind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A fila de espera </w:t>
      </w:r>
      <w:r w:rsidR="00D96D4F" w:rsidRPr="002A74CE">
        <w:rPr>
          <w:rFonts w:asciiTheme="minorHAnsi" w:hAnsiTheme="minorHAnsi" w:cstheme="minorHAnsi"/>
        </w:rPr>
        <w:t>é de tamanho infinito.</w:t>
      </w:r>
    </w:p>
    <w:p w14:paraId="3343ED5C" w14:textId="1F002E90" w:rsidR="002D6A55" w:rsidRPr="00C60928" w:rsidRDefault="00BF229E" w:rsidP="00612B7E">
      <w:pPr>
        <w:pStyle w:val="BodyText"/>
        <w:spacing w:before="1" w:line="259" w:lineRule="auto"/>
        <w:ind w:left="1702" w:right="1195" w:firstLine="282"/>
        <w:rPr>
          <w:rFonts w:asciiTheme="minorHAnsi" w:hAnsiTheme="minorHAnsi" w:cstheme="minorBidi"/>
        </w:rPr>
      </w:pPr>
      <w:r w:rsidRPr="2DFDF814">
        <w:rPr>
          <w:rFonts w:asciiTheme="minorHAnsi" w:hAnsiTheme="minorHAnsi" w:cstheme="minorBidi"/>
        </w:rPr>
        <w:t xml:space="preserve">Para </w:t>
      </w:r>
      <w:r w:rsidR="004B6E85" w:rsidRPr="2DFDF814">
        <w:rPr>
          <w:rFonts w:asciiTheme="minorHAnsi" w:hAnsiTheme="minorHAnsi" w:cstheme="minorBidi"/>
        </w:rPr>
        <w:t>a realização deste exercício</w:t>
      </w:r>
      <w:r w:rsidRPr="2DFDF814">
        <w:rPr>
          <w:rFonts w:asciiTheme="minorHAnsi" w:hAnsiTheme="minorHAnsi" w:cstheme="minorBidi"/>
        </w:rPr>
        <w:t xml:space="preserve"> </w:t>
      </w:r>
      <w:r w:rsidR="00A60A5E" w:rsidRPr="2DFDF814">
        <w:rPr>
          <w:rFonts w:asciiTheme="minorHAnsi" w:hAnsiTheme="minorHAnsi" w:cstheme="minorBidi"/>
        </w:rPr>
        <w:t xml:space="preserve">foi utilizada </w:t>
      </w:r>
      <w:r w:rsidR="7EA7CE10" w:rsidRPr="2DFDF814">
        <w:rPr>
          <w:rFonts w:asciiTheme="minorHAnsi" w:hAnsiTheme="minorHAnsi" w:cstheme="minorBidi"/>
        </w:rPr>
        <w:t>a seguinte fórmula para cálculo dos valores teóricos:</w:t>
      </w:r>
      <w:r w:rsidR="7E527F89" w:rsidRPr="002A74CE">
        <w:rPr>
          <w:rFonts w:asciiTheme="minorHAnsi" w:hAnsiTheme="minorHAnsi" w:cstheme="minorHAnsi"/>
        </w:rPr>
        <w:br/>
      </w:r>
      <w:r w:rsidR="7E527F89" w:rsidRPr="002A74CE">
        <w:rPr>
          <w:rFonts w:asciiTheme="minorHAnsi" w:hAnsiTheme="minorHAnsi" w:cstheme="minorHAnsi"/>
        </w:rPr>
        <w:tab/>
      </w:r>
      <w:r w:rsidR="7E527F89" w:rsidRPr="002A74CE">
        <w:rPr>
          <w:rFonts w:asciiTheme="minorHAnsi" w:hAnsiTheme="minorHAnsi" w:cstheme="minorHAnsi"/>
        </w:rPr>
        <w:tab/>
      </w:r>
      <w:r w:rsidR="7E527F89" w:rsidRPr="002A74CE">
        <w:rPr>
          <w:rFonts w:asciiTheme="minorHAnsi" w:hAnsiTheme="minorHAnsi" w:cstheme="minorHAnsi"/>
        </w:rPr>
        <w:tab/>
      </w:r>
      <w:r w:rsidR="7E527F89" w:rsidRPr="002A74CE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W = 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λE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1-λE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</m:e>
            </m:d>
          </m:den>
        </m:f>
        <m:r>
          <w:rPr>
            <w:rFonts w:ascii="Cambria Math" w:hAnsi="Cambria Math" w:cstheme="minorHAnsi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</m:oMath>
    </w:p>
    <w:p w14:paraId="30E3CB02" w14:textId="0C025B07" w:rsidR="00667AAC" w:rsidRDefault="3B54E5B8" w:rsidP="00612B7E">
      <w:pPr>
        <w:pStyle w:val="BodyText"/>
        <w:spacing w:before="1" w:line="259" w:lineRule="auto"/>
        <w:ind w:left="1702" w:right="1195" w:firstLine="282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Esta representa o atraso médio de cada cliente </w:t>
      </w:r>
      <w:r w:rsidR="00F46CEC">
        <w:rPr>
          <w:rFonts w:asciiTheme="minorHAnsi" w:hAnsiTheme="minorHAnsi" w:cstheme="minorHAnsi"/>
        </w:rPr>
        <w:t>n</w:t>
      </w:r>
      <w:r w:rsidRPr="002A74CE">
        <w:rPr>
          <w:rFonts w:asciiTheme="minorHAnsi" w:hAnsiTheme="minorHAnsi" w:cstheme="minorHAnsi"/>
        </w:rPr>
        <w:t>o sistema</w:t>
      </w:r>
      <w:r w:rsidR="00F46CEC">
        <w:rPr>
          <w:rFonts w:asciiTheme="minorHAnsi" w:hAnsiTheme="minorHAnsi" w:cstheme="minorHAnsi"/>
        </w:rPr>
        <w:t xml:space="preserve"> e</w:t>
      </w:r>
      <w:r w:rsidRPr="002A74CE">
        <w:rPr>
          <w:rFonts w:asciiTheme="minorHAnsi" w:hAnsiTheme="minorHAnsi" w:cstheme="minorHAnsi"/>
        </w:rPr>
        <w:t xml:space="preserve"> soma o atraso médio na fila de espera </w:t>
      </w:r>
      <w:r w:rsidR="004030F2" w:rsidRPr="002A74CE">
        <w:rPr>
          <w:rFonts w:asciiTheme="minorHAnsi" w:hAnsiTheme="minorHAnsi" w:cstheme="minorHAnsi"/>
        </w:rPr>
        <w:t>com</w:t>
      </w:r>
      <w:r w:rsidRPr="002A74CE">
        <w:rPr>
          <w:rFonts w:asciiTheme="minorHAnsi" w:hAnsiTheme="minorHAnsi" w:cstheme="minorHAnsi"/>
        </w:rPr>
        <w:t xml:space="preserve"> o tempo médio de atendimento.</w:t>
      </w:r>
    </w:p>
    <w:p w14:paraId="036A4B98" w14:textId="77777777" w:rsidR="005513FE" w:rsidRPr="002A74CE" w:rsidRDefault="005513FE" w:rsidP="00F13B6D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68C366B" w14:textId="3B8B51A6" w:rsidR="00667AAC" w:rsidRPr="002A74CE" w:rsidRDefault="00667AAC" w:rsidP="00582A00">
      <w:pPr>
        <w:pStyle w:val="Heading3"/>
      </w:pPr>
      <w:bookmarkStart w:id="15" w:name="_Toc149671370"/>
      <w:bookmarkStart w:id="16" w:name="_Hlk149237307"/>
      <w:bookmarkStart w:id="17" w:name="_Hlk149348249"/>
      <w:r w:rsidRPr="002A74CE">
        <w:t>Código:</w:t>
      </w:r>
      <w:bookmarkEnd w:id="15"/>
    </w:p>
    <w:bookmarkEnd w:id="16"/>
    <w:bookmarkEnd w:id="17"/>
    <w:p w14:paraId="4B94CC3D" w14:textId="77777777" w:rsidR="0015032B" w:rsidRDefault="0015032B" w:rsidP="002C1B6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1CB624A5" w14:textId="1008DE73" w:rsidR="007373BA" w:rsidRPr="004A4E85" w:rsidRDefault="002C1B6E" w:rsidP="00612B7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76194A1">
        <w:rPr>
          <w:rFonts w:asciiTheme="minorHAnsi" w:hAnsiTheme="minorHAnsi" w:cstheme="minorBidi"/>
        </w:rPr>
        <w:t>O código foi implementado de forma a calcular os atrasos para as quatro capacidades diferentes, utilizando os diferentes valores da mesma para cálculo do tempo de atendimento</w:t>
      </w:r>
      <w:r w:rsidR="007B1D82">
        <w:rPr>
          <w:rFonts w:asciiTheme="minorHAnsi" w:hAnsiTheme="minorHAnsi" w:cstheme="minorBidi"/>
        </w:rPr>
        <w:t>,</w:t>
      </w:r>
      <w:r w:rsidRPr="376194A1">
        <w:rPr>
          <w:rFonts w:asciiTheme="minorHAnsi" w:hAnsiTheme="minorHAnsi" w:cstheme="minorBidi"/>
        </w:rPr>
        <w:t xml:space="preserve"> S.</w:t>
      </w:r>
      <w:bookmarkStart w:id="18" w:name="_MON_1759847210"/>
      <w:bookmarkEnd w:id="18"/>
    </w:p>
    <w:p w14:paraId="68EC2FD6" w14:textId="3CCF2620" w:rsidR="007373BA" w:rsidRPr="007373BA" w:rsidRDefault="00B97A75" w:rsidP="007373BA">
      <w:r>
        <w:tab/>
      </w:r>
    </w:p>
    <w:bookmarkStart w:id="19" w:name="_MON_1760142106"/>
    <w:bookmarkEnd w:id="19"/>
    <w:p w14:paraId="75F71312" w14:textId="5F66BC86" w:rsidR="002C1B6E" w:rsidRPr="00872634" w:rsidRDefault="00872634" w:rsidP="00872634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  <w:r w:rsidRPr="002A74CE">
        <w:rPr>
          <w:rFonts w:asciiTheme="minorHAnsi" w:hAnsiTheme="minorHAnsi" w:cstheme="minorHAnsi"/>
        </w:rPr>
        <w:object w:dxaOrig="11906" w:dyaOrig="8980" w14:anchorId="1FE63F2C">
          <v:shape id="_x0000_i1027" type="#_x0000_t75" style="width:376.25pt;height:318.8pt" o:ole="" o:bordertopcolor="this" o:borderleftcolor="this" o:borderbottomcolor="this" o:borderrightcolor="this">
            <v:imagedata r:id="rId33" o:title="" cropright="682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7" DrawAspect="Content" ObjectID="_1760362377" r:id="rId34"/>
        </w:object>
      </w:r>
    </w:p>
    <w:p w14:paraId="595037B3" w14:textId="08A5AD14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17A15700" w14:textId="4EED9C0A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2D8274EA" w14:textId="1BA7AD68" w:rsidR="3FB28670" w:rsidRDefault="3FB28670" w:rsidP="3FB28670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Bidi"/>
        </w:rPr>
      </w:pPr>
    </w:p>
    <w:p w14:paraId="71FAAA24" w14:textId="0E92E64B" w:rsidR="00DA67B1" w:rsidRPr="002A74CE" w:rsidRDefault="27CC045C" w:rsidP="00DA67B1">
      <w:pPr>
        <w:pStyle w:val="Heading3"/>
      </w:pPr>
      <w:r>
        <w:t xml:space="preserve"> </w:t>
      </w:r>
      <w:bookmarkStart w:id="20" w:name="_Toc149671371"/>
      <w:r w:rsidR="746022A8">
        <w:t>Result</w:t>
      </w:r>
      <w:r w:rsidR="0FB2AE80">
        <w:t>ados</w:t>
      </w:r>
      <w:r>
        <w:t>:</w:t>
      </w:r>
      <w:bookmarkEnd w:id="20"/>
    </w:p>
    <w:tbl>
      <w:tblPr>
        <w:tblStyle w:val="TableGrid"/>
        <w:tblpPr w:leftFromText="141" w:rightFromText="141" w:vertAnchor="text" w:horzAnchor="page" w:tblpX="1477" w:tblpY="153"/>
        <w:tblW w:w="3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593"/>
        <w:gridCol w:w="1593"/>
        <w:gridCol w:w="1593"/>
        <w:gridCol w:w="1589"/>
      </w:tblGrid>
      <w:tr w:rsidR="003F77CB" w:rsidRPr="002A74CE" w14:paraId="03C4BEC1" w14:textId="77777777" w:rsidTr="003F77CB">
        <w:trPr>
          <w:trHeight w:val="19"/>
        </w:trPr>
        <w:tc>
          <w:tcPr>
            <w:tcW w:w="1458" w:type="pct"/>
          </w:tcPr>
          <w:p w14:paraId="6F3C6F7C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6" w:type="pct"/>
          </w:tcPr>
          <w:p w14:paraId="7C8DD6F0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C10</w:t>
            </w:r>
          </w:p>
        </w:tc>
        <w:tc>
          <w:tcPr>
            <w:tcW w:w="886" w:type="pct"/>
          </w:tcPr>
          <w:p w14:paraId="687BAECB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C20</w:t>
            </w:r>
          </w:p>
        </w:tc>
        <w:tc>
          <w:tcPr>
            <w:tcW w:w="886" w:type="pct"/>
          </w:tcPr>
          <w:p w14:paraId="6BED9A74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C30</w:t>
            </w:r>
          </w:p>
        </w:tc>
        <w:tc>
          <w:tcPr>
            <w:tcW w:w="884" w:type="pct"/>
          </w:tcPr>
          <w:p w14:paraId="154B45E2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C40</w:t>
            </w:r>
          </w:p>
        </w:tc>
      </w:tr>
      <w:tr w:rsidR="003F77CB" w:rsidRPr="002A74CE" w14:paraId="7B7D62C5" w14:textId="77777777" w:rsidTr="003F77CB">
        <w:trPr>
          <w:trHeight w:val="329"/>
        </w:trPr>
        <w:tc>
          <w:tcPr>
            <w:tcW w:w="1458" w:type="pct"/>
          </w:tcPr>
          <w:p w14:paraId="2DD6A8D0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Valores teóricos APD</w:t>
            </w:r>
            <w:r>
              <w:rPr>
                <w:rFonts w:asciiTheme="minorHAnsi" w:hAnsiTheme="minorHAnsi" w:cstheme="minorHAnsi"/>
              </w:rPr>
              <w:t xml:space="preserve"> (ms)</w:t>
            </w:r>
          </w:p>
        </w:tc>
        <w:tc>
          <w:tcPr>
            <w:tcW w:w="886" w:type="pct"/>
          </w:tcPr>
          <w:p w14:paraId="1F16FDF8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4.39e+00</w:t>
            </w:r>
          </w:p>
        </w:tc>
        <w:tc>
          <w:tcPr>
            <w:tcW w:w="886" w:type="pct"/>
          </w:tcPr>
          <w:p w14:paraId="5019D4BB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4.36e-01</w:t>
            </w:r>
          </w:p>
        </w:tc>
        <w:tc>
          <w:tcPr>
            <w:tcW w:w="886" w:type="pct"/>
          </w:tcPr>
          <w:p w14:paraId="0A02E846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2.31e-01</w:t>
            </w:r>
          </w:p>
        </w:tc>
        <w:tc>
          <w:tcPr>
            <w:tcW w:w="884" w:type="pct"/>
          </w:tcPr>
          <w:p w14:paraId="2C956CD8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2A74CE">
              <w:rPr>
                <w:rFonts w:asciiTheme="minorHAnsi" w:hAnsiTheme="minorHAnsi" w:cstheme="minorHAnsi"/>
              </w:rPr>
              <w:t>1.58e-01</w:t>
            </w:r>
          </w:p>
        </w:tc>
      </w:tr>
      <w:tr w:rsidR="003F77CB" w:rsidRPr="002A74CE" w14:paraId="6633C3BF" w14:textId="77777777" w:rsidTr="003F77CB">
        <w:trPr>
          <w:trHeight w:val="329"/>
        </w:trPr>
        <w:tc>
          <w:tcPr>
            <w:tcW w:w="1458" w:type="pct"/>
          </w:tcPr>
          <w:p w14:paraId="14432AA3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 w:rsidRPr="0034656C">
              <w:rPr>
                <w:rFonts w:asciiTheme="minorHAnsi" w:hAnsiTheme="minorHAnsi" w:cstheme="minorHAnsi"/>
              </w:rPr>
              <w:t>Valores</w:t>
            </w:r>
            <w:r>
              <w:rPr>
                <w:rFonts w:asciiTheme="minorHAnsi" w:hAnsiTheme="minorHAnsi" w:cstheme="minorHAnsi"/>
              </w:rPr>
              <w:t xml:space="preserve"> simulados</w:t>
            </w:r>
            <w:r w:rsidRPr="0034656C">
              <w:rPr>
                <w:rFonts w:asciiTheme="minorHAnsi" w:hAnsiTheme="minorHAnsi" w:cstheme="minorHAnsi"/>
              </w:rPr>
              <w:t xml:space="preserve"> APD (ms)</w:t>
            </w:r>
          </w:p>
        </w:tc>
        <w:tc>
          <w:tcPr>
            <w:tcW w:w="886" w:type="pct"/>
          </w:tcPr>
          <w:p w14:paraId="6FC7677C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4.36e+00</w:t>
            </w:r>
          </w:p>
        </w:tc>
        <w:tc>
          <w:tcPr>
            <w:tcW w:w="886" w:type="pct"/>
          </w:tcPr>
          <w:p w14:paraId="4FD9E9B2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4.37e-01</w:t>
            </w:r>
          </w:p>
        </w:tc>
        <w:tc>
          <w:tcPr>
            <w:tcW w:w="886" w:type="pct"/>
          </w:tcPr>
          <w:p w14:paraId="75E72FFF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2.32e-01</w:t>
            </w:r>
          </w:p>
        </w:tc>
        <w:tc>
          <w:tcPr>
            <w:tcW w:w="884" w:type="pct"/>
          </w:tcPr>
          <w:p w14:paraId="41293DC7" w14:textId="77777777" w:rsidR="003F77CB" w:rsidRPr="002A74CE" w:rsidRDefault="003F77CB" w:rsidP="003F77C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1.58e-01</w:t>
            </w:r>
          </w:p>
        </w:tc>
      </w:tr>
    </w:tbl>
    <w:p w14:paraId="334173B2" w14:textId="77777777" w:rsidR="007854C8" w:rsidRPr="002A74CE" w:rsidRDefault="007854C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0E59FCC" w14:textId="7963C45F" w:rsidR="00720375" w:rsidRDefault="00720375" w:rsidP="00720375">
      <w:pPr>
        <w:pStyle w:val="Caption"/>
        <w:keepNext/>
        <w:jc w:val="center"/>
      </w:pPr>
      <w:bookmarkStart w:id="21" w:name="_Toc1496198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226">
        <w:rPr>
          <w:noProof/>
        </w:rPr>
        <w:t>1</w:t>
      </w:r>
      <w:r>
        <w:fldChar w:fldCharType="end"/>
      </w:r>
      <w:r>
        <w:t>: Resultado do exercício 1b</w:t>
      </w:r>
      <w:bookmarkEnd w:id="21"/>
    </w:p>
    <w:p w14:paraId="1D63980C" w14:textId="756425B4" w:rsidR="7E527F89" w:rsidRDefault="7E527F89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BD6D0F4" w14:textId="5D32E1E4" w:rsidR="002A74CE" w:rsidRPr="002A74CE" w:rsidRDefault="002A74CE" w:rsidP="00582A00">
      <w:pPr>
        <w:pStyle w:val="Heading3"/>
      </w:pPr>
      <w:bookmarkStart w:id="22" w:name="_Toc149671372"/>
      <w:r>
        <w:t>Explicação</w:t>
      </w:r>
      <w:r w:rsidRPr="002A74CE">
        <w:t>:</w:t>
      </w:r>
      <w:bookmarkEnd w:id="22"/>
    </w:p>
    <w:p w14:paraId="129EDF72" w14:textId="77777777" w:rsidR="002A74CE" w:rsidRDefault="002A74CE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80FC15E" w14:textId="5C036547" w:rsidR="00A406B6" w:rsidRDefault="7C4DFE4A" w:rsidP="00F16E63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Como podemos ver pelos valores teóricos </w:t>
      </w:r>
      <w:r w:rsidR="004856D6">
        <w:rPr>
          <w:rFonts w:asciiTheme="minorHAnsi" w:hAnsiTheme="minorHAnsi" w:cstheme="minorHAnsi"/>
        </w:rPr>
        <w:t>obtidos</w:t>
      </w:r>
      <w:r w:rsidRPr="002A74CE">
        <w:rPr>
          <w:rFonts w:asciiTheme="minorHAnsi" w:hAnsiTheme="minorHAnsi" w:cstheme="minorHAnsi"/>
        </w:rPr>
        <w:t>,</w:t>
      </w:r>
      <w:r w:rsidR="4A8EF81A" w:rsidRPr="002A74CE">
        <w:rPr>
          <w:rFonts w:asciiTheme="minorHAnsi" w:hAnsiTheme="minorHAnsi" w:cstheme="minorHAnsi"/>
        </w:rPr>
        <w:t xml:space="preserve"> estes </w:t>
      </w:r>
      <w:r w:rsidR="00A116B8">
        <w:rPr>
          <w:rFonts w:asciiTheme="minorHAnsi" w:hAnsiTheme="minorHAnsi" w:cstheme="minorHAnsi"/>
        </w:rPr>
        <w:t>e</w:t>
      </w:r>
      <w:r w:rsidR="4A8EF81A" w:rsidRPr="002A74CE">
        <w:rPr>
          <w:rFonts w:asciiTheme="minorHAnsi" w:hAnsiTheme="minorHAnsi" w:cstheme="minorHAnsi"/>
        </w:rPr>
        <w:t>s</w:t>
      </w:r>
      <w:r w:rsidR="00A116B8">
        <w:rPr>
          <w:rFonts w:asciiTheme="minorHAnsi" w:hAnsiTheme="minorHAnsi" w:cstheme="minorHAnsi"/>
        </w:rPr>
        <w:t>t</w:t>
      </w:r>
      <w:r w:rsidR="4A8EF81A" w:rsidRPr="002A74CE">
        <w:rPr>
          <w:rFonts w:asciiTheme="minorHAnsi" w:hAnsiTheme="minorHAnsi" w:cstheme="minorHAnsi"/>
        </w:rPr>
        <w:t xml:space="preserve">ão muito </w:t>
      </w:r>
      <w:r w:rsidR="00A116B8">
        <w:rPr>
          <w:rFonts w:asciiTheme="minorHAnsi" w:hAnsiTheme="minorHAnsi" w:cstheme="minorHAnsi"/>
        </w:rPr>
        <w:t xml:space="preserve">próximos </w:t>
      </w:r>
      <w:r w:rsidR="4A8EF81A" w:rsidRPr="002A74CE">
        <w:rPr>
          <w:rFonts w:asciiTheme="minorHAnsi" w:hAnsiTheme="minorHAnsi" w:cstheme="minorHAnsi"/>
        </w:rPr>
        <w:t xml:space="preserve">dos valores obtidos </w:t>
      </w:r>
      <w:r w:rsidR="00A116B8">
        <w:rPr>
          <w:rFonts w:asciiTheme="minorHAnsi" w:hAnsiTheme="minorHAnsi" w:cstheme="minorHAnsi"/>
        </w:rPr>
        <w:t>pela</w:t>
      </w:r>
      <w:r w:rsidR="002567DD">
        <w:rPr>
          <w:rFonts w:asciiTheme="minorHAnsi" w:hAnsiTheme="minorHAnsi" w:cstheme="minorHAnsi"/>
        </w:rPr>
        <w:t xml:space="preserve"> </w:t>
      </w:r>
      <w:r w:rsidR="4A8EF81A" w:rsidRPr="002A74CE">
        <w:rPr>
          <w:rFonts w:asciiTheme="minorHAnsi" w:hAnsiTheme="minorHAnsi" w:cstheme="minorHAnsi"/>
        </w:rPr>
        <w:t>simulação</w:t>
      </w:r>
      <w:r w:rsidR="002567DD">
        <w:rPr>
          <w:rFonts w:asciiTheme="minorHAnsi" w:hAnsiTheme="minorHAnsi" w:cstheme="minorHAnsi"/>
        </w:rPr>
        <w:t xml:space="preserve"> realizada na alínea anterior</w:t>
      </w:r>
      <w:r w:rsidR="4A8EF81A" w:rsidRPr="002A74CE">
        <w:rPr>
          <w:rFonts w:asciiTheme="minorHAnsi" w:hAnsiTheme="minorHAnsi" w:cstheme="minorHAnsi"/>
        </w:rPr>
        <w:t>.</w:t>
      </w:r>
      <w:r w:rsidR="7C6FFFBB" w:rsidRPr="002A74CE">
        <w:rPr>
          <w:rFonts w:asciiTheme="minorHAnsi" w:hAnsiTheme="minorHAnsi" w:cstheme="minorHAnsi"/>
        </w:rPr>
        <w:t xml:space="preserve"> </w:t>
      </w:r>
      <w:r w:rsidR="002524E9">
        <w:rPr>
          <w:rFonts w:asciiTheme="minorHAnsi" w:hAnsiTheme="minorHAnsi" w:cstheme="minorHAnsi"/>
        </w:rPr>
        <w:t xml:space="preserve">Com isto concluímos que o simulador </w:t>
      </w:r>
      <w:r w:rsidR="00733712">
        <w:rPr>
          <w:rFonts w:asciiTheme="minorHAnsi" w:hAnsiTheme="minorHAnsi" w:cstheme="minorHAnsi"/>
        </w:rPr>
        <w:t>permite obter valores próximos</w:t>
      </w:r>
      <w:r w:rsidR="002A12EB">
        <w:rPr>
          <w:rFonts w:asciiTheme="minorHAnsi" w:hAnsiTheme="minorHAnsi" w:cstheme="minorHAnsi"/>
        </w:rPr>
        <w:t xml:space="preserve"> em relação aos valores teóricos.</w:t>
      </w:r>
    </w:p>
    <w:p w14:paraId="36C46125" w14:textId="77777777" w:rsidR="00F94B94" w:rsidRPr="002A74CE" w:rsidRDefault="00F94B94" w:rsidP="000D1DF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24308CA" w14:textId="36C36CF7" w:rsidR="00582A00" w:rsidRPr="00582A00" w:rsidRDefault="00582A00" w:rsidP="6E9C09D6">
      <w:pPr>
        <w:pStyle w:val="Heading2"/>
        <w:spacing w:before="1" w:line="259" w:lineRule="auto"/>
        <w:ind w:right="1195"/>
        <w:rPr>
          <w:rFonts w:asciiTheme="minorHAnsi" w:hAnsiTheme="minorHAnsi" w:cstheme="minorBidi"/>
          <w:color w:val="2E5395"/>
        </w:rPr>
      </w:pPr>
      <w:bookmarkStart w:id="23" w:name="_Toc149671373"/>
      <w:r w:rsidRPr="6E9C09D6">
        <w:rPr>
          <w:rFonts w:asciiTheme="minorHAnsi" w:hAnsiTheme="minorHAnsi" w:cstheme="minorBidi"/>
          <w:color w:val="2E5395"/>
        </w:rPr>
        <w:t>Exercício 1c</w:t>
      </w:r>
      <w:bookmarkEnd w:id="23"/>
    </w:p>
    <w:p w14:paraId="058526B9" w14:textId="77777777" w:rsidR="00A009FE" w:rsidRPr="002A74C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9431D33" w14:textId="1371AB51" w:rsidR="00301F12" w:rsidRDefault="00301F12" w:rsidP="008B0DD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E34ACA">
        <w:rPr>
          <w:rFonts w:asciiTheme="minorHAnsi" w:hAnsiTheme="minorHAnsi" w:cstheme="minorHAnsi"/>
        </w:rPr>
        <w:t>Para este exercício</w:t>
      </w:r>
      <w:r w:rsidR="006B1619">
        <w:rPr>
          <w:rFonts w:asciiTheme="minorHAnsi" w:hAnsiTheme="minorHAnsi" w:cstheme="minorHAnsi"/>
        </w:rPr>
        <w:t xml:space="preserve">, </w:t>
      </w:r>
      <w:r w:rsidRPr="00E34ACA">
        <w:rPr>
          <w:rFonts w:asciiTheme="minorHAnsi" w:hAnsiTheme="minorHAnsi" w:cstheme="minorHAnsi"/>
        </w:rPr>
        <w:t>continuamos a utilizar o simulador 1. Sabendo que a taxa de chegada de pacotes varia nos valores de 1000, 1300, 1600 e 1900 pacotes por segundo (pps), o nosso objetivo é analisar o impacto</w:t>
      </w:r>
      <w:r w:rsidR="006A779D">
        <w:rPr>
          <w:rFonts w:asciiTheme="minorHAnsi" w:hAnsiTheme="minorHAnsi" w:cstheme="minorHAnsi"/>
        </w:rPr>
        <w:t xml:space="preserve"> </w:t>
      </w:r>
      <w:r w:rsidR="00D24570">
        <w:rPr>
          <w:rFonts w:asciiTheme="minorHAnsi" w:hAnsiTheme="minorHAnsi" w:cstheme="minorHAnsi"/>
        </w:rPr>
        <w:t>desta variação</w:t>
      </w:r>
      <w:r w:rsidRPr="00E34ACA">
        <w:rPr>
          <w:rFonts w:asciiTheme="minorHAnsi" w:hAnsiTheme="minorHAnsi" w:cstheme="minorHAnsi"/>
        </w:rPr>
        <w:t xml:space="preserve"> no atraso médio de pacotes e na</w:t>
      </w:r>
      <w:r w:rsidR="007B60E7">
        <w:rPr>
          <w:rFonts w:asciiTheme="minorHAnsi" w:hAnsiTheme="minorHAnsi" w:cstheme="minorHAnsi"/>
        </w:rPr>
        <w:t xml:space="preserve"> taxa de transferência</w:t>
      </w:r>
      <w:r w:rsidRPr="00E34ACA">
        <w:rPr>
          <w:rFonts w:asciiTheme="minorHAnsi" w:hAnsiTheme="minorHAnsi" w:cstheme="minorHAnsi"/>
        </w:rPr>
        <w:t>.</w:t>
      </w:r>
    </w:p>
    <w:p w14:paraId="67A6A68A" w14:textId="68520C7D" w:rsidR="00EA06E3" w:rsidRDefault="0052499D" w:rsidP="008B0DD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Nesta alínea </w:t>
      </w:r>
      <w:r w:rsidR="00ED6358" w:rsidRPr="00ED6358">
        <w:rPr>
          <w:rFonts w:asciiTheme="minorHAnsi" w:hAnsiTheme="minorHAnsi" w:cstheme="minorHAnsi"/>
        </w:rPr>
        <w:t>utilizámos um script semelhante ao da</w:t>
      </w:r>
      <w:r w:rsidR="00A722BF">
        <w:rPr>
          <w:rFonts w:asciiTheme="minorHAnsi" w:hAnsiTheme="minorHAnsi" w:cstheme="minorHAnsi"/>
        </w:rPr>
        <w:t xml:space="preserve"> alínea</w:t>
      </w:r>
      <w:r w:rsidR="00691B4E">
        <w:rPr>
          <w:rFonts w:asciiTheme="minorHAnsi" w:hAnsiTheme="minorHAnsi" w:cstheme="minorHAnsi"/>
        </w:rPr>
        <w:t xml:space="preserve"> </w:t>
      </w:r>
      <w:r w:rsidR="00691B4E">
        <w:rPr>
          <w:rFonts w:asciiTheme="minorHAnsi" w:hAnsiTheme="minorHAnsi" w:cstheme="minorHAnsi"/>
        </w:rPr>
        <w:fldChar w:fldCharType="begin"/>
      </w:r>
      <w:r w:rsidR="00691B4E">
        <w:rPr>
          <w:rFonts w:asciiTheme="minorHAnsi" w:hAnsiTheme="minorHAnsi" w:cstheme="minorHAnsi"/>
        </w:rPr>
        <w:instrText xml:space="preserve"> REF _Hlk149238122 \p \h </w:instrText>
      </w:r>
      <w:r w:rsidR="00691B4E">
        <w:rPr>
          <w:rFonts w:asciiTheme="minorHAnsi" w:hAnsiTheme="minorHAnsi" w:cstheme="minorHAnsi"/>
        </w:rPr>
      </w:r>
      <w:r w:rsidR="00691B4E">
        <w:rPr>
          <w:rFonts w:asciiTheme="minorHAnsi" w:hAnsiTheme="minorHAnsi" w:cstheme="minorHAnsi"/>
        </w:rPr>
        <w:fldChar w:fldCharType="separate"/>
      </w:r>
      <w:r w:rsidR="000C3226">
        <w:rPr>
          <w:rFonts w:asciiTheme="minorHAnsi" w:hAnsiTheme="minorHAnsi" w:cstheme="minorHAnsi"/>
        </w:rPr>
        <w:t>acima</w:t>
      </w:r>
      <w:r w:rsidR="00691B4E">
        <w:rPr>
          <w:rFonts w:asciiTheme="minorHAnsi" w:hAnsiTheme="minorHAnsi" w:cstheme="minorHAnsi"/>
        </w:rPr>
        <w:fldChar w:fldCharType="end"/>
      </w:r>
      <w:r w:rsidR="001639FA">
        <w:rPr>
          <w:rFonts w:asciiTheme="minorHAnsi" w:hAnsiTheme="minorHAnsi" w:cstheme="minorHAnsi"/>
        </w:rPr>
        <w:t xml:space="preserve">, </w:t>
      </w:r>
      <w:r w:rsidR="00EA3BAD">
        <w:rPr>
          <w:rFonts w:asciiTheme="minorHAnsi" w:hAnsiTheme="minorHAnsi" w:cstheme="minorHAnsi"/>
        </w:rPr>
        <w:t>mas</w:t>
      </w:r>
      <w:r w:rsidR="00F6464B" w:rsidRPr="00F6464B">
        <w:rPr>
          <w:rFonts w:asciiTheme="minorHAnsi" w:hAnsiTheme="minorHAnsi" w:cstheme="minorHAnsi"/>
        </w:rPr>
        <w:t xml:space="preserve"> mantemos a capacidade constante em 10 Mbps e variamos apenas as taxas de chegada de pacotes. </w:t>
      </w:r>
    </w:p>
    <w:p w14:paraId="75C277A8" w14:textId="765C70C6" w:rsidR="008B0DD5" w:rsidRDefault="008B0DD5" w:rsidP="008B0DD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33AC472" w14:textId="77777777" w:rsidR="00EA06E3" w:rsidRPr="002A74CE" w:rsidRDefault="00EA06E3" w:rsidP="00EA06E3">
      <w:pPr>
        <w:pStyle w:val="Heading3"/>
      </w:pPr>
      <w:bookmarkStart w:id="24" w:name="_Toc149671374"/>
      <w:r w:rsidRPr="002A74CE">
        <w:t>Código:</w:t>
      </w:r>
      <w:bookmarkEnd w:id="24"/>
    </w:p>
    <w:p w14:paraId="6CBBD71A" w14:textId="7A4FBBCB" w:rsidR="00EA06E3" w:rsidRDefault="00EA06E3" w:rsidP="008B0DD5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bookmarkStart w:id="25" w:name="_MON_1759961149"/>
    <w:bookmarkEnd w:id="25"/>
    <w:p w14:paraId="09936160" w14:textId="0BA8329E" w:rsidR="00276692" w:rsidRDefault="008B0DD5" w:rsidP="00C034B8">
      <w:pPr>
        <w:pStyle w:val="BodyText"/>
        <w:spacing w:before="1" w:line="259" w:lineRule="auto"/>
        <w:ind w:left="982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8465" w14:anchorId="2945E0A2">
          <v:shape id="_x0000_i1028" type="#_x0000_t75" style="width:362.4pt;height:257.4pt" o:ole="" o:bordertopcolor="this" o:borderleftcolor="this" o:borderbottomcolor="this" o:borderrightcolor="this">
            <v:imagedata r:id="rId3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8" DrawAspect="Content" ObjectID="_1760362378" r:id="rId36"/>
        </w:object>
      </w:r>
    </w:p>
    <w:p w14:paraId="4C9D9ABB" w14:textId="43CDE5FF" w:rsidR="00DA5B0D" w:rsidRPr="002A74CE" w:rsidRDefault="008B0DD5" w:rsidP="00DA5B0D">
      <w:pPr>
        <w:pStyle w:val="Heading3"/>
      </w:pPr>
      <w:bookmarkStart w:id="26" w:name="_Toc149671375"/>
      <w:r w:rsidRPr="002A74CE">
        <w:lastRenderedPageBreak/>
        <w:t>Resultados:</w:t>
      </w:r>
      <w:bookmarkEnd w:id="26"/>
    </w:p>
    <w:p w14:paraId="72B5B033" w14:textId="3D476572" w:rsidR="008B0DD5" w:rsidRDefault="008B0DD5" w:rsidP="00DA5B0D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02AF1D1B" w14:textId="0217EAC0" w:rsidR="008B0DD5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DA5B0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2096" behindDoc="1" locked="0" layoutInCell="1" allowOverlap="1" wp14:anchorId="4F7EC669" wp14:editId="513BF299">
            <wp:simplePos x="0" y="0"/>
            <wp:positionH relativeFrom="page">
              <wp:posOffset>1097280</wp:posOffset>
            </wp:positionH>
            <wp:positionV relativeFrom="paragraph">
              <wp:posOffset>12700</wp:posOffset>
            </wp:positionV>
            <wp:extent cx="5400000" cy="2906182"/>
            <wp:effectExtent l="0" t="0" r="0" b="8890"/>
            <wp:wrapNone/>
            <wp:docPr id="1001095725" name="Picture 100109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5725" name="Picture 1001095725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716BC" w14:textId="67622E75" w:rsidR="008B0DD5" w:rsidRDefault="008B0DD5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AC462E2" w14:textId="713FAD4E" w:rsidR="00FA13DC" w:rsidRDefault="00FA13D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0516416" w14:textId="419BD300" w:rsidR="00EA06E3" w:rsidRPr="002A74CE" w:rsidRDefault="00EA06E3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8A64203" w14:textId="4C1B918E" w:rsidR="00520259" w:rsidRDefault="00520259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139B2F5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989657D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ADFF0C9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B54F25F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49402BA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1E4BF9C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62E4E5E7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82DC5DF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5CEEA68" w14:textId="77777777" w:rsidR="00DA5B0D" w:rsidRDefault="00DA5B0D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2698F793" w14:textId="77777777" w:rsidR="00B661CC" w:rsidRDefault="00B661C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0E6B2029" w14:textId="6A957D2C" w:rsidR="00DA5B0D" w:rsidRPr="002A74CE" w:rsidRDefault="00B661CC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84E879" wp14:editId="1199591A">
                <wp:simplePos x="0" y="0"/>
                <wp:positionH relativeFrom="column">
                  <wp:posOffset>1097280</wp:posOffset>
                </wp:positionH>
                <wp:positionV relativeFrom="paragraph">
                  <wp:posOffset>155575</wp:posOffset>
                </wp:positionV>
                <wp:extent cx="5399405" cy="220980"/>
                <wp:effectExtent l="0" t="0" r="0" b="7620"/>
                <wp:wrapNone/>
                <wp:docPr id="430876139" name="Text Box 43087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8168A" w14:textId="1960E1E2" w:rsidR="00B661CC" w:rsidRPr="008C2572" w:rsidRDefault="00B661CC" w:rsidP="00B661CC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7" w:name="_Toc1496727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421CA9">
                              <w:t>Resultado do exercício 1</w:t>
                            </w:r>
                            <w:r>
                              <w:t>c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E879" id="_x0000_t202" coordsize="21600,21600" o:spt="202" path="m,l,21600r21600,l21600,xe">
                <v:stroke joinstyle="miter"/>
                <v:path gradientshapeok="t" o:connecttype="rect"/>
              </v:shapetype>
              <v:shape id="Text Box 430876139" o:spid="_x0000_s1026" type="#_x0000_t202" style="position:absolute;left:0;text-align:left;margin-left:86.4pt;margin-top:12.25pt;width:425.15pt;height:17.4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" stroked="f">
                <v:textbox inset="0,0,0,0">
                  <w:txbxContent>
                    <w:p w14:paraId="4508168A" w14:textId="1960E1E2" w:rsidR="00B661CC" w:rsidRPr="008C2572" w:rsidRDefault="00B661CC" w:rsidP="00B661C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28" w:name="_Toc1496727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421CA9">
                        <w:t>Resultado do exercício 1</w:t>
                      </w:r>
                      <w:r>
                        <w:t>c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</w:p>
    <w:p w14:paraId="15B1265E" w14:textId="77777777" w:rsidR="00C73183" w:rsidRDefault="00C73183" w:rsidP="0052499D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20A7185" w14:textId="77777777" w:rsidR="00520259" w:rsidRPr="002A74CE" w:rsidRDefault="00520259" w:rsidP="00EE1CAA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971AD3F" w14:textId="77777777" w:rsidR="003B76DA" w:rsidRPr="002A74CE" w:rsidRDefault="003B76DA" w:rsidP="003B76DA">
      <w:pPr>
        <w:pStyle w:val="Heading3"/>
      </w:pPr>
      <w:bookmarkStart w:id="28" w:name="_Toc149671376"/>
      <w:r>
        <w:t>Explicação</w:t>
      </w:r>
      <w:r w:rsidRPr="002A74CE">
        <w:t>:</w:t>
      </w:r>
      <w:bookmarkEnd w:id="28"/>
    </w:p>
    <w:p w14:paraId="0CCFD6D7" w14:textId="77777777" w:rsidR="008A4E53" w:rsidRPr="002A74CE" w:rsidRDefault="008A4E53" w:rsidP="00520259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0208DAF" w14:textId="704A9A42" w:rsidR="007A1DF0" w:rsidRDefault="00EC061F" w:rsidP="00EE1CA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76194A1">
        <w:rPr>
          <w:rFonts w:asciiTheme="minorHAnsi" w:hAnsiTheme="minorHAnsi" w:cstheme="minorBidi"/>
        </w:rPr>
        <w:t>Analisando os</w:t>
      </w:r>
      <w:r w:rsidR="00520259" w:rsidRPr="376194A1">
        <w:rPr>
          <w:rFonts w:asciiTheme="minorHAnsi" w:hAnsiTheme="minorHAnsi" w:cstheme="minorBidi"/>
        </w:rPr>
        <w:t xml:space="preserve"> gráficos</w:t>
      </w:r>
      <w:r w:rsidR="00CE1227">
        <w:rPr>
          <w:rFonts w:asciiTheme="minorHAnsi" w:hAnsiTheme="minorHAnsi" w:cstheme="minorBidi"/>
        </w:rPr>
        <w:t>,</w:t>
      </w:r>
      <w:r w:rsidR="00520259" w:rsidRPr="376194A1">
        <w:rPr>
          <w:rFonts w:asciiTheme="minorHAnsi" w:hAnsiTheme="minorHAnsi" w:cstheme="minorBidi"/>
        </w:rPr>
        <w:t xml:space="preserve"> </w:t>
      </w:r>
      <w:r w:rsidR="00A406B6">
        <w:rPr>
          <w:rFonts w:asciiTheme="minorHAnsi" w:hAnsiTheme="minorHAnsi" w:cstheme="minorBidi"/>
        </w:rPr>
        <w:t xml:space="preserve">observamos que </w:t>
      </w:r>
      <w:r w:rsidR="009A549A" w:rsidRPr="376194A1">
        <w:rPr>
          <w:rFonts w:asciiTheme="minorHAnsi" w:hAnsiTheme="minorHAnsi" w:cstheme="minorBidi"/>
        </w:rPr>
        <w:t>há</w:t>
      </w:r>
      <w:r w:rsidRPr="376194A1">
        <w:rPr>
          <w:rFonts w:asciiTheme="minorHAnsi" w:hAnsiTheme="minorHAnsi" w:cstheme="minorBidi"/>
        </w:rPr>
        <w:t xml:space="preserve"> um crescimento exponencial do atraso médio dos pacotes à medida que a </w:t>
      </w:r>
      <w:r w:rsidR="00AA610B" w:rsidRPr="376194A1">
        <w:rPr>
          <w:rFonts w:asciiTheme="minorHAnsi" w:hAnsiTheme="minorHAnsi" w:cstheme="minorBidi"/>
        </w:rPr>
        <w:t>taxa de chegada de pacotes</w:t>
      </w:r>
      <w:r w:rsidR="008A4E53" w:rsidRPr="376194A1">
        <w:rPr>
          <w:rFonts w:asciiTheme="minorHAnsi" w:hAnsiTheme="minorHAnsi" w:cstheme="minorBidi"/>
        </w:rPr>
        <w:t xml:space="preserve"> aumenta</w:t>
      </w:r>
      <w:r w:rsidR="00B6688D">
        <w:rPr>
          <w:rFonts w:asciiTheme="minorHAnsi" w:hAnsiTheme="minorHAnsi" w:cstheme="minorBidi"/>
        </w:rPr>
        <w:t xml:space="preserve">, </w:t>
      </w:r>
      <w:r w:rsidR="004320AA">
        <w:rPr>
          <w:rFonts w:asciiTheme="minorHAnsi" w:hAnsiTheme="minorHAnsi" w:cstheme="minorBidi"/>
        </w:rPr>
        <w:t xml:space="preserve">este fator </w:t>
      </w:r>
      <w:r w:rsidR="008232B1">
        <w:rPr>
          <w:rFonts w:asciiTheme="minorHAnsi" w:hAnsiTheme="minorHAnsi" w:cstheme="minorBidi"/>
        </w:rPr>
        <w:t>deve-se</w:t>
      </w:r>
      <w:r w:rsidR="004F6460">
        <w:rPr>
          <w:rFonts w:asciiTheme="minorHAnsi" w:hAnsiTheme="minorHAnsi" w:cstheme="minorBidi"/>
        </w:rPr>
        <w:t xml:space="preserve"> </w:t>
      </w:r>
      <w:r w:rsidR="004934AB">
        <w:rPr>
          <w:rFonts w:asciiTheme="minorHAnsi" w:hAnsiTheme="minorHAnsi" w:cstheme="minorBidi"/>
        </w:rPr>
        <w:t>à</w:t>
      </w:r>
      <w:r w:rsidR="00B65AE7" w:rsidRPr="376194A1">
        <w:rPr>
          <w:rFonts w:asciiTheme="minorHAnsi" w:hAnsiTheme="minorHAnsi" w:cstheme="minorBidi"/>
        </w:rPr>
        <w:t xml:space="preserve"> fila de espera </w:t>
      </w:r>
      <w:r w:rsidR="001A1E7E">
        <w:rPr>
          <w:rFonts w:asciiTheme="minorHAnsi" w:hAnsiTheme="minorHAnsi" w:cstheme="minorBidi"/>
        </w:rPr>
        <w:t>acabar por ficar mais carregada</w:t>
      </w:r>
      <w:r w:rsidR="00D57129">
        <w:rPr>
          <w:rFonts w:asciiTheme="minorHAnsi" w:hAnsiTheme="minorHAnsi" w:cstheme="minorBidi"/>
        </w:rPr>
        <w:t xml:space="preserve"> porque a taxa de transferência está a aumentar e a aproximar da capacidade do sistema</w:t>
      </w:r>
      <w:r w:rsidR="00F805DD">
        <w:rPr>
          <w:rFonts w:asciiTheme="minorHAnsi" w:hAnsiTheme="minorHAnsi" w:cstheme="minorBidi"/>
        </w:rPr>
        <w:t>, isto acon</w:t>
      </w:r>
      <w:r w:rsidR="00E1471D">
        <w:rPr>
          <w:rFonts w:asciiTheme="minorHAnsi" w:hAnsiTheme="minorHAnsi" w:cstheme="minorBidi"/>
        </w:rPr>
        <w:t>tece sequencialmente daí piorar ca</w:t>
      </w:r>
      <w:r w:rsidR="000B3F86">
        <w:rPr>
          <w:rFonts w:asciiTheme="minorHAnsi" w:hAnsiTheme="minorHAnsi" w:cstheme="minorBidi"/>
        </w:rPr>
        <w:t>da vez mais</w:t>
      </w:r>
      <w:r w:rsidR="00F10CE3">
        <w:rPr>
          <w:rFonts w:asciiTheme="minorHAnsi" w:hAnsiTheme="minorHAnsi" w:cstheme="minorBidi"/>
        </w:rPr>
        <w:t xml:space="preserve"> o atraso</w:t>
      </w:r>
      <w:r w:rsidR="00847BFE">
        <w:rPr>
          <w:rFonts w:asciiTheme="minorHAnsi" w:hAnsiTheme="minorHAnsi" w:cstheme="minorBidi"/>
        </w:rPr>
        <w:t>.</w:t>
      </w:r>
    </w:p>
    <w:p w14:paraId="3DCE64BD" w14:textId="16237734" w:rsidR="003B76DA" w:rsidRDefault="001B6D00" w:rsidP="00FB78B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taxa de </w:t>
      </w:r>
      <w:r w:rsidR="004B1537">
        <w:rPr>
          <w:rFonts w:asciiTheme="minorHAnsi" w:hAnsiTheme="minorHAnsi" w:cstheme="minorBidi"/>
        </w:rPr>
        <w:t xml:space="preserve">transferência </w:t>
      </w:r>
      <w:r>
        <w:rPr>
          <w:rFonts w:asciiTheme="minorHAnsi" w:hAnsiTheme="minorHAnsi" w:cstheme="minorBidi"/>
        </w:rPr>
        <w:t xml:space="preserve">vai </w:t>
      </w:r>
      <w:r w:rsidR="004B1537">
        <w:rPr>
          <w:rFonts w:asciiTheme="minorHAnsi" w:hAnsiTheme="minorHAnsi" w:cstheme="minorBidi"/>
        </w:rPr>
        <w:t xml:space="preserve">aumentar </w:t>
      </w:r>
      <w:r w:rsidR="00A1345E">
        <w:rPr>
          <w:rFonts w:asciiTheme="minorHAnsi" w:hAnsiTheme="minorHAnsi" w:cstheme="minorBidi"/>
        </w:rPr>
        <w:t xml:space="preserve">de </w:t>
      </w:r>
      <w:r w:rsidR="001A77C9">
        <w:rPr>
          <w:rFonts w:asciiTheme="minorHAnsi" w:hAnsiTheme="minorHAnsi" w:cstheme="minorBidi"/>
        </w:rPr>
        <w:t xml:space="preserve">forma linear </w:t>
      </w:r>
      <w:r w:rsidR="00FB78B6">
        <w:rPr>
          <w:rFonts w:asciiTheme="minorHAnsi" w:hAnsiTheme="minorHAnsi" w:cstheme="minorBidi"/>
        </w:rPr>
        <w:t xml:space="preserve">porque há mais pacotes a chegar ao sistema. </w:t>
      </w:r>
    </w:p>
    <w:p w14:paraId="7D0372F1" w14:textId="77777777" w:rsidR="008731BE" w:rsidRPr="002A74CE" w:rsidRDefault="008731BE" w:rsidP="7E527F89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565DE05" w14:textId="076F93DF" w:rsidR="00A009FE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29" w:name="_Toc149671377"/>
      <w:r w:rsidRPr="6E9C09D6">
        <w:rPr>
          <w:rFonts w:asciiTheme="minorHAnsi" w:hAnsiTheme="minorHAnsi" w:cstheme="minorBidi"/>
          <w:color w:val="2E5395"/>
        </w:rPr>
        <w:t>Exercício 1d</w:t>
      </w:r>
      <w:bookmarkEnd w:id="29"/>
    </w:p>
    <w:p w14:paraId="7B5137E0" w14:textId="77777777" w:rsidR="00A009FE" w:rsidRPr="002A74CE" w:rsidRDefault="00A009FE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398A1A8" w14:textId="3015F47A" w:rsidR="00F272C5" w:rsidRDefault="00511BB8" w:rsidP="00511BB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commentRangeStart w:id="30"/>
      <w:commentRangeStart w:id="31"/>
      <w:r w:rsidRPr="612D6968">
        <w:rPr>
          <w:rFonts w:asciiTheme="minorHAnsi" w:hAnsiTheme="minorHAnsi" w:cstheme="minorBidi"/>
        </w:rPr>
        <w:t>Neste exercício, utiliz</w:t>
      </w:r>
      <w:r w:rsidR="0088079A" w:rsidRPr="612D6968">
        <w:rPr>
          <w:rFonts w:asciiTheme="minorHAnsi" w:hAnsiTheme="minorHAnsi" w:cstheme="minorBidi"/>
        </w:rPr>
        <w:t>á</w:t>
      </w:r>
      <w:r w:rsidRPr="612D6968">
        <w:rPr>
          <w:rFonts w:asciiTheme="minorHAnsi" w:hAnsiTheme="minorHAnsi" w:cstheme="minorBidi"/>
        </w:rPr>
        <w:t xml:space="preserve">mos o </w:t>
      </w:r>
      <w:r w:rsidR="008B21FD" w:rsidRPr="612D6968">
        <w:rPr>
          <w:rFonts w:asciiTheme="minorHAnsi" w:hAnsiTheme="minorHAnsi" w:cstheme="minorBidi"/>
        </w:rPr>
        <w:t>simulador</w:t>
      </w:r>
      <w:r w:rsidRPr="612D6968">
        <w:rPr>
          <w:rFonts w:asciiTheme="minorHAnsi" w:hAnsiTheme="minorHAnsi" w:cstheme="minorBidi"/>
        </w:rPr>
        <w:t xml:space="preserve"> da </w:t>
      </w:r>
      <w:r w:rsidR="00B03893" w:rsidRPr="612D6968">
        <w:rPr>
          <w:rFonts w:asciiTheme="minorHAnsi" w:hAnsiTheme="minorHAnsi" w:cstheme="minorBidi"/>
        </w:rPr>
        <w:t xml:space="preserve">alínea </w:t>
      </w:r>
      <w:r w:rsidRPr="612D6968">
        <w:rPr>
          <w:rFonts w:asciiTheme="minorHAnsi" w:hAnsiTheme="minorHAnsi" w:cstheme="minorBidi"/>
        </w:rPr>
        <w:t xml:space="preserve">anterior, incorporando </w:t>
      </w:r>
      <w:r w:rsidR="00B03893" w:rsidRPr="612D6968">
        <w:rPr>
          <w:rFonts w:asciiTheme="minorHAnsi" w:hAnsiTheme="minorHAnsi" w:cstheme="minorBidi"/>
        </w:rPr>
        <w:t>o</w:t>
      </w:r>
      <w:r w:rsidRPr="612D6968">
        <w:rPr>
          <w:rFonts w:asciiTheme="minorHAnsi" w:hAnsiTheme="minorHAnsi" w:cstheme="minorBidi"/>
        </w:rPr>
        <w:t xml:space="preserve"> Bit </w:t>
      </w:r>
      <w:r w:rsidR="00B03893" w:rsidRPr="612D6968">
        <w:rPr>
          <w:rFonts w:asciiTheme="minorHAnsi" w:hAnsiTheme="minorHAnsi" w:cstheme="minorBidi"/>
        </w:rPr>
        <w:t xml:space="preserve">Error Rate </w:t>
      </w:r>
      <w:r w:rsidRPr="612D6968">
        <w:rPr>
          <w:rFonts w:asciiTheme="minorHAnsi" w:hAnsiTheme="minorHAnsi" w:cstheme="minorBidi"/>
        </w:rPr>
        <w:t>(BER) como uma variável de entrada adicional, representada pela letra 'b' com um valor de 10</w:t>
      </w:r>
      <w:r w:rsidRPr="612D6968">
        <w:rPr>
          <w:rFonts w:asciiTheme="minorHAnsi" w:hAnsiTheme="minorHAnsi" w:cstheme="minorBidi"/>
          <w:vertAlign w:val="superscript"/>
        </w:rPr>
        <w:t>-5</w:t>
      </w:r>
      <w:r w:rsidRPr="612D6968">
        <w:rPr>
          <w:rFonts w:asciiTheme="minorHAnsi" w:hAnsiTheme="minorHAnsi" w:cstheme="minorBidi"/>
        </w:rPr>
        <w:t>.</w:t>
      </w:r>
      <w:commentRangeEnd w:id="30"/>
      <w:r w:rsidR="00B51DA9">
        <w:commentReference w:id="30"/>
      </w:r>
      <w:commentRangeEnd w:id="31"/>
      <w:r>
        <w:commentReference w:id="31"/>
      </w:r>
    </w:p>
    <w:p w14:paraId="6B1FF102" w14:textId="6109C080" w:rsidR="001D1CEE" w:rsidRPr="00F272C5" w:rsidRDefault="00F272C5" w:rsidP="00F272C5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F272C5">
        <w:rPr>
          <w:rFonts w:asciiTheme="minorHAnsi" w:hAnsiTheme="minorHAnsi" w:cstheme="minorBidi"/>
        </w:rPr>
        <w:t>A fórmula binomial foi utilizada para descartar pacotes no simulador:</w:t>
      </w:r>
    </w:p>
    <w:p w14:paraId="5F2B47C5" w14:textId="4D83687F" w:rsidR="001D1CEE" w:rsidRDefault="00D83C56" w:rsidP="007E196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 w:cstheme="minorBidi"/>
            </w:rPr>
            <m:t>f(i)=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Bidi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p</m:t>
              </m:r>
            </m:e>
            <m:sup>
              <m:r>
                <w:rPr>
                  <w:rFonts w:ascii="Cambria Math" w:hAnsi="Cambria Math" w:cstheme="minorBidi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(1-p)</m:t>
              </m:r>
            </m:e>
            <m:sup>
              <m:r>
                <w:rPr>
                  <w:rFonts w:ascii="Cambria Math" w:hAnsi="Cambria Math" w:cstheme="minorBidi"/>
                </w:rPr>
                <m:t>n-i</m:t>
              </m:r>
            </m:sup>
          </m:sSup>
        </m:oMath>
      </m:oMathPara>
    </w:p>
    <w:p w14:paraId="1BA9FCDD" w14:textId="77777777" w:rsidR="00C806A6" w:rsidRDefault="00C806A6" w:rsidP="00267DC4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086F5BB6" w14:textId="15C2C52F" w:rsidR="00863B6F" w:rsidRDefault="00E47D85" w:rsidP="00863B6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Calculamos a probabilidade de um pacote ter zero erros</w:t>
      </w:r>
      <w:r w:rsidR="00D27A8F">
        <w:rPr>
          <w:rFonts w:asciiTheme="minorHAnsi" w:hAnsiTheme="minorHAnsi" w:cstheme="minorBidi"/>
        </w:rPr>
        <w:t xml:space="preserve"> com </w:t>
      </w:r>
      <m:oMath>
        <m:r>
          <w:rPr>
            <w:rFonts w:ascii="Cambria Math" w:hAnsi="Cambria Math" w:cstheme="minorBidi"/>
          </w:rPr>
          <m:t>f(i)=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1-p</m:t>
                </m:r>
              </m:e>
            </m:d>
          </m:e>
          <m:sup>
            <m:r>
              <w:rPr>
                <w:rFonts w:ascii="Cambria Math" w:hAnsi="Cambria Math" w:cstheme="minorBidi"/>
              </w:rPr>
              <m:t>n</m:t>
            </m:r>
          </m:sup>
        </m:sSup>
      </m:oMath>
      <w:r w:rsidR="00153134">
        <w:rPr>
          <w:rFonts w:asciiTheme="minorHAnsi" w:hAnsiTheme="minorHAnsi" w:cstheme="minorBidi"/>
        </w:rPr>
        <w:t>, se i = 0.</w:t>
      </w:r>
      <w:r w:rsidR="00C806A6">
        <w:rPr>
          <w:rFonts w:asciiTheme="minorHAnsi" w:hAnsiTheme="minorHAnsi" w:cstheme="minorBidi"/>
        </w:rPr>
        <w:t xml:space="preserve"> Se o valor calculado aleatoriamente estiver dentro desta probabilidade então o pacote é transmitido, caso contrário o pacote é des</w:t>
      </w:r>
      <w:r w:rsidR="00BF7C35">
        <w:rPr>
          <w:rFonts w:asciiTheme="minorHAnsi" w:hAnsiTheme="minorHAnsi" w:cstheme="minorBidi"/>
        </w:rPr>
        <w:t>cartado.</w:t>
      </w:r>
    </w:p>
    <w:p w14:paraId="7C9EA91A" w14:textId="77777777" w:rsidR="00863B6F" w:rsidRDefault="00863B6F" w:rsidP="00863B6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CC71174" w14:textId="77777777" w:rsidR="00511BB8" w:rsidRDefault="00511BB8" w:rsidP="00511BB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721A1F07" w14:textId="54C03CF3" w:rsidR="008731BE" w:rsidRPr="00EE1CAA" w:rsidRDefault="00817819" w:rsidP="008731BE">
      <w:pPr>
        <w:pStyle w:val="Heading3"/>
      </w:pPr>
      <w:bookmarkStart w:id="32" w:name="_Toc149671378"/>
      <w:r w:rsidRPr="00EE1CAA">
        <w:lastRenderedPageBreak/>
        <w:t>Código:</w:t>
      </w:r>
      <w:bookmarkEnd w:id="32"/>
    </w:p>
    <w:p w14:paraId="09EDA22F" w14:textId="77777777" w:rsidR="008731BE" w:rsidRDefault="008731BE" w:rsidP="007E196B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</w:p>
    <w:bookmarkStart w:id="33" w:name="_MON_1759939430"/>
    <w:bookmarkEnd w:id="33"/>
    <w:p w14:paraId="2DFA9ED1" w14:textId="28FB6CE4" w:rsidR="008731BE" w:rsidRDefault="008731BE" w:rsidP="00267DC4">
      <w:pPr>
        <w:pStyle w:val="BodyText"/>
        <w:spacing w:before="1" w:line="259" w:lineRule="auto"/>
        <w:ind w:left="1440" w:right="1195" w:firstLine="26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8591" w14:anchorId="3270A414">
          <v:shape id="_x0000_i1029" type="#_x0000_t75" style="width:440.4pt;height:318pt" o:ole="" o:bordertopcolor="this" o:borderleftcolor="this" o:borderbottomcolor="this" o:borderrightcolor="this">
            <v:imagedata r:id="rId3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9" DrawAspect="Content" ObjectID="_1760362379" r:id="rId39"/>
        </w:object>
      </w:r>
    </w:p>
    <w:p w14:paraId="1C49CC42" w14:textId="77777777" w:rsidR="00B56351" w:rsidRDefault="00B56351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BD8CB05" w14:textId="39AA980B" w:rsidR="007A3B71" w:rsidRPr="00267DC4" w:rsidRDefault="001564F3" w:rsidP="00267DC4">
      <w:pPr>
        <w:pStyle w:val="Heading3"/>
      </w:pPr>
      <w:bookmarkStart w:id="34" w:name="_Toc149671379"/>
      <w:r w:rsidRPr="001564F3">
        <w:t>Resultados:</w:t>
      </w:r>
      <w:bookmarkEnd w:id="34"/>
    </w:p>
    <w:p w14:paraId="646FD05D" w14:textId="1CC24BE4" w:rsidR="007A3B71" w:rsidRDefault="007A3B71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A3A90D2" w14:textId="4CA9192F" w:rsidR="007A3B71" w:rsidRDefault="0075260F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9C534E">
        <w:rPr>
          <w:noProof/>
        </w:rPr>
        <w:drawing>
          <wp:inline distT="0" distB="0" distL="0" distR="0" wp14:anchorId="0E38059B" wp14:editId="163BC382">
            <wp:extent cx="5400000" cy="2749781"/>
            <wp:effectExtent l="0" t="0" r="0" b="0"/>
            <wp:docPr id="475203652" name="Picture 47520365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03652" name="Imagem 1" descr="A comparison of a graph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4AB" w14:textId="77777777" w:rsidR="00C962F3" w:rsidRDefault="00C962F3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18646B" w14:textId="5A760B60" w:rsidR="007A3B71" w:rsidRDefault="00267DC4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7D94E0" wp14:editId="05AB67A9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5399405" cy="635"/>
                <wp:effectExtent l="0" t="0" r="0" b="0"/>
                <wp:wrapNone/>
                <wp:docPr id="653942213" name="Text Box 65394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01642" w14:textId="63C9730D" w:rsidR="008731BE" w:rsidRPr="00E46397" w:rsidRDefault="008731BE" w:rsidP="008731B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5" w:name="_Toc14967278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B025B">
                              <w:t>Resultado do exercício 1</w:t>
                            </w:r>
                            <w:r>
                              <w:t>d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D94E0" id="Text Box 653942213" o:spid="_x0000_s1027" type="#_x0000_t202" style="position:absolute;left:0;text-align:left;margin-left:81pt;margin-top:.35pt;width:425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" stroked="f">
                <v:textbox style="mso-fit-shape-to-text:t" inset="0,0,0,0">
                  <w:txbxContent>
                    <w:p w14:paraId="74E01642" w14:textId="63C9730D" w:rsidR="008731BE" w:rsidRPr="00E46397" w:rsidRDefault="008731BE" w:rsidP="008731BE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37" w:name="_Toc14967278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BB025B">
                        <w:t>Resultado do exercício 1</w:t>
                      </w:r>
                      <w:r>
                        <w:t>d</w:t>
                      </w:r>
                      <w:bookmarkEnd w:id="37"/>
                    </w:p>
                  </w:txbxContent>
                </v:textbox>
              </v:shape>
            </w:pict>
          </mc:Fallback>
        </mc:AlternateContent>
      </w:r>
    </w:p>
    <w:p w14:paraId="0C674771" w14:textId="0F523E37" w:rsidR="004025E7" w:rsidRDefault="004025E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736E91F" w14:textId="77777777" w:rsidR="004025E7" w:rsidRDefault="004025E7" w:rsidP="00C17A17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FB185CC" w14:textId="77777777" w:rsidR="00FB78B6" w:rsidRDefault="00FB78B6" w:rsidP="00FB78B6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BDCEBB0" w14:textId="1FAF500C" w:rsidR="00131F4E" w:rsidRPr="00EE1CAA" w:rsidRDefault="00EE1CAA" w:rsidP="00EE1CAA">
      <w:pPr>
        <w:pStyle w:val="Heading3"/>
      </w:pPr>
      <w:bookmarkStart w:id="36" w:name="_Toc149671380"/>
      <w:r>
        <w:lastRenderedPageBreak/>
        <w:t>Conclusões</w:t>
      </w:r>
      <w:r w:rsidR="00817819" w:rsidRPr="00EE1CAA">
        <w:t>:</w:t>
      </w:r>
      <w:bookmarkEnd w:id="36"/>
    </w:p>
    <w:p w14:paraId="0F31A502" w14:textId="63D7CD8F" w:rsidR="3EFCDD24" w:rsidRDefault="3EFCDD24" w:rsidP="3EFCDD24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2E3304FE" w14:textId="233FE379" w:rsidR="00F1220A" w:rsidRPr="00FB78B6" w:rsidRDefault="00EE1CAA" w:rsidP="00FB78B6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</w:rPr>
        <w:tab/>
      </w:r>
      <w:r w:rsidR="00150B62" w:rsidRPr="26F7E3F9">
        <w:rPr>
          <w:rFonts w:asciiTheme="minorHAnsi" w:hAnsiTheme="minorHAnsi" w:cstheme="minorBidi"/>
        </w:rPr>
        <w:t xml:space="preserve">Neste exercício, ao introduzir uma Taxa de Erro de Bit (BER) de </w:t>
      </w:r>
      <w:r w:rsidR="007F08DC" w:rsidRPr="26F7E3F9">
        <w:rPr>
          <w:rFonts w:asciiTheme="minorHAnsi" w:hAnsiTheme="minorHAnsi" w:cstheme="minorBidi"/>
        </w:rPr>
        <w:t>10</w:t>
      </w:r>
      <w:r w:rsidR="007F08DC" w:rsidRPr="26F7E3F9">
        <w:rPr>
          <w:rFonts w:asciiTheme="minorHAnsi" w:hAnsiTheme="minorHAnsi" w:cstheme="minorBidi"/>
          <w:vertAlign w:val="superscript"/>
        </w:rPr>
        <w:t>-5</w:t>
      </w:r>
      <w:r w:rsidR="00150B62" w:rsidRPr="26F7E3F9">
        <w:rPr>
          <w:rFonts w:asciiTheme="minorHAnsi" w:hAnsiTheme="minorHAnsi" w:cstheme="minorBidi"/>
        </w:rPr>
        <w:t xml:space="preserve">, podemos observar uma diminuição média </w:t>
      </w:r>
      <w:r w:rsidR="00AF785A" w:rsidRPr="26F7E3F9">
        <w:rPr>
          <w:rFonts w:asciiTheme="minorHAnsi" w:hAnsiTheme="minorHAnsi" w:cstheme="minorBidi"/>
        </w:rPr>
        <w:t>na taxa</w:t>
      </w:r>
      <w:r w:rsidR="00FB135F">
        <w:rPr>
          <w:rFonts w:asciiTheme="minorHAnsi" w:hAnsiTheme="minorHAnsi" w:cstheme="minorBidi"/>
        </w:rPr>
        <w:t xml:space="preserve"> de </w:t>
      </w:r>
      <w:r w:rsidR="00332F0E">
        <w:rPr>
          <w:rFonts w:asciiTheme="minorHAnsi" w:hAnsiTheme="minorHAnsi" w:cstheme="minorBidi"/>
        </w:rPr>
        <w:t>transferência</w:t>
      </w:r>
      <w:r w:rsidR="00150B62" w:rsidRPr="26F7E3F9">
        <w:rPr>
          <w:rFonts w:asciiTheme="minorHAnsi" w:hAnsiTheme="minorHAnsi" w:cstheme="minorBidi"/>
        </w:rPr>
        <w:t xml:space="preserve">, quando comparado com a transmissão sem BER. </w:t>
      </w:r>
      <w:commentRangeStart w:id="37"/>
      <w:commentRangeStart w:id="38"/>
      <w:commentRangeStart w:id="39"/>
      <w:commentRangeStart w:id="40"/>
      <w:r w:rsidR="00150B62" w:rsidRPr="26F7E3F9">
        <w:rPr>
          <w:rFonts w:asciiTheme="minorHAnsi" w:hAnsiTheme="minorHAnsi" w:cstheme="minorBidi"/>
        </w:rPr>
        <w:t>Além disso, notamos uma diferença significativa no atraso médio de pacotes, especialmente quando a taxa de chegada é de 1900 pps.</w:t>
      </w:r>
      <w:commentRangeEnd w:id="37"/>
      <w:r w:rsidR="007101EA">
        <w:commentReference w:id="37"/>
      </w:r>
      <w:commentRangeEnd w:id="38"/>
      <w:r>
        <w:commentReference w:id="38"/>
      </w:r>
      <w:commentRangeEnd w:id="39"/>
      <w:r w:rsidR="00E77A6D">
        <w:rPr>
          <w:rStyle w:val="CommentReference"/>
        </w:rPr>
        <w:commentReference w:id="39"/>
      </w:r>
      <w:commentRangeEnd w:id="40"/>
      <w:r w:rsidR="00331DC1">
        <w:rPr>
          <w:rStyle w:val="CommentReference"/>
        </w:rPr>
        <w:commentReference w:id="40"/>
      </w:r>
    </w:p>
    <w:p w14:paraId="78C9BF9F" w14:textId="77777777" w:rsidR="00551A9B" w:rsidRDefault="00551A9B" w:rsidP="00AF785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3C6F801D" w14:textId="178D0309" w:rsidR="00C962F3" w:rsidRPr="00863B6F" w:rsidRDefault="00F1220A" w:rsidP="00863B6F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469E9CDC">
        <w:rPr>
          <w:rFonts w:asciiTheme="minorHAnsi" w:hAnsiTheme="minorHAnsi" w:cstheme="minorBidi"/>
        </w:rPr>
        <w:t xml:space="preserve">Quando consideramos a presença da Taxa de Erro de Bit (BER), observamos uma redução nos atrasos. Isso ocorre porque, com uma BER mais alta, os pacotes são </w:t>
      </w:r>
      <w:r w:rsidR="36184C92" w:rsidRPr="469E9CDC">
        <w:rPr>
          <w:rFonts w:asciiTheme="minorHAnsi" w:hAnsiTheme="minorHAnsi" w:cstheme="minorBidi"/>
        </w:rPr>
        <w:t>desca</w:t>
      </w:r>
      <w:r w:rsidRPr="469E9CDC">
        <w:rPr>
          <w:rFonts w:asciiTheme="minorHAnsi" w:hAnsiTheme="minorHAnsi" w:cstheme="minorBidi"/>
        </w:rPr>
        <w:t>rtados, resultando em menores atrasos</w:t>
      </w:r>
      <w:r w:rsidR="000601FF">
        <w:rPr>
          <w:rFonts w:asciiTheme="minorHAnsi" w:hAnsiTheme="minorHAnsi" w:cstheme="minorBidi"/>
        </w:rPr>
        <w:t xml:space="preserve"> e</w:t>
      </w:r>
      <w:r w:rsidR="0098376F">
        <w:rPr>
          <w:rFonts w:asciiTheme="minorHAnsi" w:hAnsiTheme="minorHAnsi" w:cstheme="minorBidi"/>
        </w:rPr>
        <w:t xml:space="preserve"> </w:t>
      </w:r>
      <w:r w:rsidR="00CF743D">
        <w:rPr>
          <w:rFonts w:asciiTheme="minorHAnsi" w:hAnsiTheme="minorHAnsi" w:cstheme="minorBidi"/>
        </w:rPr>
        <w:t>n</w:t>
      </w:r>
      <w:r w:rsidR="0098376F">
        <w:rPr>
          <w:rFonts w:asciiTheme="minorHAnsi" w:hAnsiTheme="minorHAnsi" w:cstheme="minorBidi"/>
        </w:rPr>
        <w:t>uma menor</w:t>
      </w:r>
      <w:r w:rsidR="000601FF">
        <w:rPr>
          <w:rFonts w:asciiTheme="minorHAnsi" w:hAnsiTheme="minorHAnsi" w:cstheme="minorBidi"/>
        </w:rPr>
        <w:t xml:space="preserve"> </w:t>
      </w:r>
      <w:r w:rsidR="00CF743D">
        <w:rPr>
          <w:rFonts w:asciiTheme="minorHAnsi" w:hAnsiTheme="minorHAnsi" w:cstheme="minorBidi"/>
        </w:rPr>
        <w:t>taxa de transferência.</w:t>
      </w:r>
    </w:p>
    <w:p w14:paraId="4C33F436" w14:textId="77777777" w:rsidR="00C962F3" w:rsidRPr="002A74CE" w:rsidRDefault="00C962F3">
      <w:pPr>
        <w:rPr>
          <w:rFonts w:asciiTheme="minorHAnsi" w:eastAsia="Calibri Light" w:hAnsiTheme="minorHAnsi" w:cstheme="minorHAnsi"/>
          <w:color w:val="1F3762"/>
          <w:sz w:val="28"/>
          <w:szCs w:val="28"/>
        </w:rPr>
      </w:pPr>
    </w:p>
    <w:p w14:paraId="0847B680" w14:textId="7DA51CFB" w:rsidR="003D2CC8" w:rsidRPr="005817F5" w:rsidRDefault="00A009FE" w:rsidP="005817F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41" w:name="_Toc149671381"/>
      <w:r w:rsidRPr="6E9C09D6">
        <w:rPr>
          <w:rFonts w:asciiTheme="minorHAnsi" w:hAnsiTheme="minorHAnsi" w:cstheme="minorBidi"/>
          <w:color w:val="2E5395"/>
        </w:rPr>
        <w:t>Exercício 1e</w:t>
      </w:r>
      <w:bookmarkEnd w:id="41"/>
    </w:p>
    <w:p w14:paraId="3D1E07CE" w14:textId="7D383BDB" w:rsidR="7E527F89" w:rsidRPr="002A74CE" w:rsidRDefault="7E527F89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805F4B" w14:textId="68B07BE0" w:rsidR="00A009FE" w:rsidRPr="00667A12" w:rsidRDefault="46989CBB" w:rsidP="00667A12">
      <w:pPr>
        <w:pStyle w:val="Heading3"/>
      </w:pPr>
      <w:bookmarkStart w:id="42" w:name="_Toc149671382"/>
      <w:r w:rsidRPr="00667A12">
        <w:t>Código:</w:t>
      </w:r>
      <w:bookmarkEnd w:id="42"/>
    </w:p>
    <w:p w14:paraId="5508BCC2" w14:textId="77777777" w:rsidR="00D51018" w:rsidRDefault="00D5101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ADB2C0B" w14:textId="2A06C521" w:rsidR="007C1AF2" w:rsidRDefault="5C0EA75B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Foram alteradas as percentagens </w:t>
      </w:r>
      <w:r w:rsidR="710BC649" w:rsidRPr="002A74CE">
        <w:rPr>
          <w:rFonts w:asciiTheme="minorHAnsi" w:hAnsiTheme="minorHAnsi" w:cstheme="minorHAnsi"/>
        </w:rPr>
        <w:t xml:space="preserve">de ocorrência dos vários tamanhos dos pacotes na função </w:t>
      </w:r>
      <w:commentRangeStart w:id="43"/>
      <w:r w:rsidR="710BC649" w:rsidRPr="002A74CE">
        <w:rPr>
          <w:rFonts w:asciiTheme="minorHAnsi" w:hAnsiTheme="minorHAnsi" w:cstheme="minorHAnsi"/>
        </w:rPr>
        <w:t>GeneratePacketSize</w:t>
      </w:r>
      <w:commentRangeEnd w:id="43"/>
      <w:r w:rsidR="00D312D1">
        <w:rPr>
          <w:rStyle w:val="CommentReference"/>
        </w:rPr>
        <w:commentReference w:id="43"/>
      </w:r>
      <w:r w:rsidR="710BC649" w:rsidRPr="002A74CE">
        <w:rPr>
          <w:rFonts w:asciiTheme="minorHAnsi" w:hAnsiTheme="minorHAnsi" w:cstheme="minorHAnsi"/>
        </w:rPr>
        <w:t>()</w:t>
      </w:r>
      <w:r w:rsidR="00557E0C">
        <w:rPr>
          <w:rFonts w:asciiTheme="minorHAnsi" w:hAnsiTheme="minorHAnsi" w:cstheme="minorHAnsi"/>
        </w:rPr>
        <w:t xml:space="preserve"> </w:t>
      </w:r>
      <w:r w:rsidR="00840A1D">
        <w:rPr>
          <w:rFonts w:asciiTheme="minorHAnsi" w:hAnsiTheme="minorHAnsi" w:cstheme="minorHAnsi"/>
        </w:rPr>
        <w:t>d</w:t>
      </w:r>
      <w:r w:rsidR="003A0356">
        <w:rPr>
          <w:rFonts w:asciiTheme="minorHAnsi" w:hAnsiTheme="minorHAnsi" w:cstheme="minorHAnsi"/>
        </w:rPr>
        <w:t>os simuladores 1 e 2</w:t>
      </w:r>
      <w:r w:rsidR="710BC649" w:rsidRPr="002A74CE">
        <w:rPr>
          <w:rFonts w:asciiTheme="minorHAnsi" w:hAnsiTheme="minorHAnsi" w:cstheme="minorHAnsi"/>
        </w:rPr>
        <w:t>.</w:t>
      </w:r>
    </w:p>
    <w:p w14:paraId="0DA9ACA6" w14:textId="77777777" w:rsidR="00DF6208" w:rsidRPr="002A74CE" w:rsidRDefault="00DF6208" w:rsidP="7E527F8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44" w:name="_MON_1759869605"/>
    <w:bookmarkEnd w:id="44"/>
    <w:p w14:paraId="735A7F4B" w14:textId="2556D86C" w:rsidR="00797895" w:rsidRDefault="00DF6208" w:rsidP="00DF6208">
      <w:pPr>
        <w:pStyle w:val="BodyText"/>
        <w:spacing w:before="1" w:line="259" w:lineRule="auto"/>
        <w:ind w:left="1702" w:right="119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4575" w14:anchorId="76796F2E">
          <v:shape id="_x0000_i1030" type="#_x0000_t75" style="width:251.4pt;height:211.8pt" o:ole="" o:bordertopcolor="this" o:borderleftcolor="this" o:borderbottomcolor="this" o:borderrightcolor="this">
            <v:imagedata r:id="rId41" o:title="" cropleft="32636f" cropright="3039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0" DrawAspect="Content" ObjectID="_1760362380" r:id="rId42"/>
        </w:object>
      </w:r>
    </w:p>
    <w:p w14:paraId="65C6B821" w14:textId="77777777" w:rsidR="00FE5C99" w:rsidRDefault="00FE5C99" w:rsidP="00FE5C99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3892500" w14:textId="6FED9C5C" w:rsidR="00783528" w:rsidRPr="00783528" w:rsidRDefault="00783528" w:rsidP="00DF6208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783528">
        <w:rPr>
          <w:rFonts w:asciiTheme="minorHAnsi" w:hAnsiTheme="minorHAnsi" w:cstheme="minorHAnsi"/>
        </w:rPr>
        <w:t>No exercício e), as novas percentagens de probabilidade para cada tamanho dos pacotes indicam que os pacotes terão no geral tamanhos menores. Foram realizados os seguintes cálculos para confirmar esta ideia:</w:t>
      </w:r>
    </w:p>
    <w:p w14:paraId="388D7FB6" w14:textId="77777777" w:rsidR="00567FB4" w:rsidRDefault="00567FB4" w:rsidP="00B646C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45" w:name="_MON_1760208594"/>
    <w:bookmarkEnd w:id="45"/>
    <w:p w14:paraId="0BEA11C4" w14:textId="4A0D4561" w:rsidR="00567FB4" w:rsidRDefault="00D0386E" w:rsidP="00657EB6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254" w14:anchorId="548B38CB">
          <v:shape id="_x0000_i1031" type="#_x0000_t75" style="width:393pt;height:50.4pt" o:ole="" o:bordertopcolor="this" o:borderleftcolor="this" o:borderbottomcolor="this" o:borderrightcolor="this">
            <v:imagedata r:id="rId43" o:title="" croptop="1440f" cropbottom="3601f" cropleft="2741f" cropright="12940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1" DrawAspect="Content" ObjectID="_1760362381" r:id="rId44"/>
        </w:object>
      </w:r>
    </w:p>
    <w:p w14:paraId="0F3675FC" w14:textId="77777777" w:rsidR="00567FB4" w:rsidRDefault="00567FB4" w:rsidP="00B646C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18BDC84" w14:textId="2AD8ABA0" w:rsidR="00401B0F" w:rsidRDefault="00783528" w:rsidP="00B646CC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783528">
        <w:rPr>
          <w:rFonts w:asciiTheme="minorHAnsi" w:hAnsiTheme="minorHAnsi" w:cstheme="minorHAnsi"/>
        </w:rPr>
        <w:t>Os pacotes dos exercícios c) e d) têm em média</w:t>
      </w:r>
      <w:r w:rsidR="00A11279">
        <w:rPr>
          <w:rFonts w:asciiTheme="minorHAnsi" w:hAnsiTheme="minorHAnsi" w:cstheme="minorHAnsi"/>
        </w:rPr>
        <w:t>, aproximadamente,</w:t>
      </w:r>
      <w:r w:rsidRPr="00783528">
        <w:rPr>
          <w:rFonts w:asciiTheme="minorHAnsi" w:hAnsiTheme="minorHAnsi" w:cstheme="minorHAnsi"/>
        </w:rPr>
        <w:t xml:space="preserve"> 6</w:t>
      </w:r>
      <w:r w:rsidR="003A3060">
        <w:rPr>
          <w:rFonts w:asciiTheme="minorHAnsi" w:hAnsiTheme="minorHAnsi" w:cstheme="minorHAnsi"/>
        </w:rPr>
        <w:t>17</w:t>
      </w:r>
      <w:r w:rsidRPr="00783528">
        <w:rPr>
          <w:rFonts w:asciiTheme="minorHAnsi" w:hAnsiTheme="minorHAnsi" w:cstheme="minorHAnsi"/>
        </w:rPr>
        <w:t xml:space="preserve"> bytes, </w:t>
      </w:r>
      <w:r w:rsidR="00F816F6" w:rsidRPr="00783528">
        <w:rPr>
          <w:rFonts w:asciiTheme="minorHAnsi" w:hAnsiTheme="minorHAnsi" w:cstheme="minorHAnsi"/>
        </w:rPr>
        <w:t>enquanto</w:t>
      </w:r>
      <w:r w:rsidR="00DF6208">
        <w:rPr>
          <w:rFonts w:asciiTheme="minorHAnsi" w:hAnsiTheme="minorHAnsi" w:cstheme="minorHAnsi"/>
        </w:rPr>
        <w:t>,</w:t>
      </w:r>
      <w:r w:rsidR="00A11279">
        <w:rPr>
          <w:rFonts w:asciiTheme="minorHAnsi" w:hAnsiTheme="minorHAnsi" w:cstheme="minorHAnsi"/>
        </w:rPr>
        <w:t xml:space="preserve"> </w:t>
      </w:r>
      <w:r w:rsidR="00F816F6">
        <w:rPr>
          <w:rFonts w:asciiTheme="minorHAnsi" w:hAnsiTheme="minorHAnsi" w:cstheme="minorHAnsi"/>
        </w:rPr>
        <w:t xml:space="preserve">que </w:t>
      </w:r>
      <w:r w:rsidRPr="00783528">
        <w:rPr>
          <w:rFonts w:asciiTheme="minorHAnsi" w:hAnsiTheme="minorHAnsi" w:cstheme="minorHAnsi"/>
        </w:rPr>
        <w:t>os pacotes do exercício e) têm apenas 569 bytes.</w:t>
      </w:r>
    </w:p>
    <w:p w14:paraId="6772532A" w14:textId="11D666AC" w:rsidR="00797895" w:rsidRPr="00797895" w:rsidRDefault="00797895" w:rsidP="00797895">
      <w:pPr>
        <w:pStyle w:val="Heading3"/>
      </w:pPr>
      <w:bookmarkStart w:id="46" w:name="_Toc149671383"/>
      <w:bookmarkStart w:id="47" w:name="_Ref149671883"/>
      <w:r w:rsidRPr="00797895">
        <w:lastRenderedPageBreak/>
        <w:t>Resultados</w:t>
      </w:r>
      <w:r w:rsidR="002A01D9">
        <w:t xml:space="preserve"> APD sem BER</w:t>
      </w:r>
      <w:r w:rsidRPr="00797895">
        <w:t>:</w:t>
      </w:r>
      <w:bookmarkEnd w:id="46"/>
      <w:bookmarkEnd w:id="47"/>
    </w:p>
    <w:p w14:paraId="6EFD2A56" w14:textId="77777777" w:rsidR="00797895" w:rsidRDefault="00797895" w:rsidP="00A513C8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646F462" w14:textId="77777777" w:rsidR="00657EB6" w:rsidRDefault="00DA7721" w:rsidP="00657EB6">
      <w:pPr>
        <w:pStyle w:val="BodyText"/>
        <w:keepNext/>
        <w:spacing w:before="1" w:line="259" w:lineRule="auto"/>
        <w:ind w:left="720" w:right="1195" w:firstLine="720"/>
        <w:jc w:val="center"/>
      </w:pPr>
      <w:r w:rsidRPr="00F67057">
        <w:rPr>
          <w:rFonts w:asciiTheme="minorHAnsi" w:hAnsiTheme="minorHAnsi" w:cstheme="minorHAnsi"/>
          <w:noProof/>
        </w:rPr>
        <w:drawing>
          <wp:inline distT="0" distB="0" distL="0" distR="0" wp14:anchorId="18F515A2" wp14:editId="3202FBE9">
            <wp:extent cx="5117253" cy="2949623"/>
            <wp:effectExtent l="0" t="0" r="7620" b="3175"/>
            <wp:docPr id="1645155622" name="Picture 1645155622" descr="A graph showing a number of different siz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5622" name="Picture 1" descr="A graph showing a number of different siz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6076" cy="2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A76" w14:textId="77777777" w:rsidR="00657EB6" w:rsidRDefault="00657EB6" w:rsidP="00657EB6">
      <w:pPr>
        <w:pStyle w:val="BodyText"/>
        <w:keepNext/>
        <w:spacing w:before="1" w:line="259" w:lineRule="auto"/>
        <w:ind w:left="720" w:right="1195" w:firstLine="720"/>
        <w:jc w:val="center"/>
      </w:pPr>
    </w:p>
    <w:p w14:paraId="30758AE4" w14:textId="6A6B1B45" w:rsidR="00B42088" w:rsidRDefault="00657EB6" w:rsidP="004F0F5D">
      <w:pPr>
        <w:pStyle w:val="Caption"/>
        <w:jc w:val="center"/>
        <w:rPr>
          <w:rFonts w:asciiTheme="minorHAnsi" w:hAnsiTheme="minorHAnsi" w:cstheme="minorHAnsi"/>
        </w:rPr>
      </w:pPr>
      <w:bookmarkStart w:id="48" w:name="_Ref149663791"/>
      <w:bookmarkStart w:id="49" w:name="_Toc1496727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4</w:t>
      </w:r>
      <w:r>
        <w:fldChar w:fldCharType="end"/>
      </w:r>
      <w:bookmarkEnd w:id="48"/>
      <w:r>
        <w:t xml:space="preserve">: </w:t>
      </w:r>
      <w:r w:rsidRPr="002E1679">
        <w:t xml:space="preserve">Resultado do exercício </w:t>
      </w:r>
      <w:r w:rsidR="00C4052E">
        <w:t>1</w:t>
      </w:r>
      <w:r>
        <w:t>e APD sem BER</w:t>
      </w:r>
      <w:bookmarkEnd w:id="49"/>
    </w:p>
    <w:p w14:paraId="55808F0E" w14:textId="6BD36814" w:rsidR="00D51018" w:rsidRPr="00D51018" w:rsidRDefault="00D51018" w:rsidP="00D51018">
      <w:pPr>
        <w:pStyle w:val="Heading3"/>
      </w:pPr>
      <w:bookmarkStart w:id="50" w:name="_Toc149671384"/>
      <w:r w:rsidRPr="00D51018">
        <w:t>Conclusões:</w:t>
      </w:r>
      <w:bookmarkEnd w:id="50"/>
    </w:p>
    <w:p w14:paraId="199670BF" w14:textId="77777777" w:rsidR="00D51018" w:rsidRDefault="00D51018" w:rsidP="26FABD45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78E1485" w14:textId="31E36791" w:rsidR="001D0057" w:rsidRDefault="1A0A6397" w:rsidP="004F0F5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Na</w:t>
      </w:r>
      <w:r w:rsidR="00267DC4">
        <w:rPr>
          <w:rFonts w:asciiTheme="minorHAnsi" w:hAnsiTheme="minorHAnsi" w:cstheme="minorHAnsi"/>
        </w:rPr>
        <w:t xml:space="preserve"> figura</w:t>
      </w:r>
      <w:r w:rsidRPr="002A74CE">
        <w:rPr>
          <w:rFonts w:asciiTheme="minorHAnsi" w:hAnsiTheme="minorHAnsi" w:cstheme="minorHAnsi"/>
        </w:rPr>
        <w:t xml:space="preserve"> </w:t>
      </w:r>
      <w:r w:rsidR="00267DC4">
        <w:rPr>
          <w:rFonts w:asciiTheme="minorHAnsi" w:hAnsiTheme="minorHAnsi" w:cstheme="minorHAnsi"/>
        </w:rPr>
        <w:fldChar w:fldCharType="begin"/>
      </w:r>
      <w:r w:rsidR="00267DC4">
        <w:rPr>
          <w:rFonts w:asciiTheme="minorHAnsi" w:hAnsiTheme="minorHAnsi" w:cstheme="minorHAnsi"/>
        </w:rPr>
        <w:instrText xml:space="preserve"> REF _Ref149671883 \p \h </w:instrText>
      </w:r>
      <w:r w:rsidR="00267DC4">
        <w:rPr>
          <w:rFonts w:asciiTheme="minorHAnsi" w:hAnsiTheme="minorHAnsi" w:cstheme="minorHAnsi"/>
        </w:rPr>
      </w:r>
      <w:r w:rsidR="00267DC4">
        <w:rPr>
          <w:rFonts w:asciiTheme="minorHAnsi" w:hAnsiTheme="minorHAnsi" w:cstheme="minorHAnsi"/>
        </w:rPr>
        <w:fldChar w:fldCharType="separate"/>
      </w:r>
      <w:r w:rsidR="000C3226">
        <w:rPr>
          <w:rFonts w:asciiTheme="minorHAnsi" w:hAnsiTheme="minorHAnsi" w:cstheme="minorHAnsi"/>
        </w:rPr>
        <w:t>acima</w:t>
      </w:r>
      <w:r w:rsidR="00267DC4">
        <w:rPr>
          <w:rFonts w:asciiTheme="minorHAnsi" w:hAnsiTheme="minorHAnsi" w:cstheme="minorHAnsi"/>
        </w:rPr>
        <w:fldChar w:fldCharType="end"/>
      </w:r>
      <w:r w:rsidR="00267DC4">
        <w:rPr>
          <w:rFonts w:asciiTheme="minorHAnsi" w:hAnsiTheme="minorHAnsi" w:cstheme="minorHAnsi"/>
        </w:rPr>
        <w:t xml:space="preserve"> </w:t>
      </w:r>
      <w:r w:rsidRPr="002A74CE">
        <w:rPr>
          <w:rFonts w:asciiTheme="minorHAnsi" w:hAnsiTheme="minorHAnsi" w:cstheme="minorHAnsi"/>
        </w:rPr>
        <w:t xml:space="preserve">temos presentes os valores de atraso médio </w:t>
      </w:r>
      <w:r w:rsidR="036C9CFD" w:rsidRPr="002A74CE">
        <w:rPr>
          <w:rFonts w:asciiTheme="minorHAnsi" w:hAnsiTheme="minorHAnsi" w:cstheme="minorHAnsi"/>
        </w:rPr>
        <w:t xml:space="preserve">dos pacotes no sistema para os pacotes com o tamanho inicial e para os pacotes já com </w:t>
      </w:r>
      <w:r w:rsidR="005A7420">
        <w:rPr>
          <w:rFonts w:asciiTheme="minorHAnsi" w:hAnsiTheme="minorHAnsi" w:cstheme="minorHAnsi"/>
        </w:rPr>
        <w:t xml:space="preserve">as </w:t>
      </w:r>
      <w:r w:rsidR="036C9CFD" w:rsidRPr="002A74CE">
        <w:rPr>
          <w:rFonts w:asciiTheme="minorHAnsi" w:hAnsiTheme="minorHAnsi" w:cstheme="minorHAnsi"/>
        </w:rPr>
        <w:t>novas probabilidades de tamanho</w:t>
      </w:r>
      <w:r w:rsidR="005A7420">
        <w:rPr>
          <w:rFonts w:asciiTheme="minorHAnsi" w:hAnsiTheme="minorHAnsi" w:cstheme="minorHAnsi"/>
        </w:rPr>
        <w:t>s</w:t>
      </w:r>
      <w:r w:rsidR="036C9CFD" w:rsidRPr="002A74CE">
        <w:rPr>
          <w:rFonts w:asciiTheme="minorHAnsi" w:hAnsiTheme="minorHAnsi" w:cstheme="minorHAnsi"/>
        </w:rPr>
        <w:t xml:space="preserve"> (</w:t>
      </w:r>
      <w:r w:rsidR="00955E61">
        <w:rPr>
          <w:rFonts w:asciiTheme="minorHAnsi" w:hAnsiTheme="minorHAnsi" w:cstheme="minorHAnsi"/>
        </w:rPr>
        <w:t>para fazer c</w:t>
      </w:r>
      <w:r w:rsidR="036C9CFD" w:rsidRPr="002A74CE">
        <w:rPr>
          <w:rFonts w:asciiTheme="minorHAnsi" w:hAnsiTheme="minorHAnsi" w:cstheme="minorHAnsi"/>
        </w:rPr>
        <w:t xml:space="preserve">omparação </w:t>
      </w:r>
      <w:r w:rsidR="00955E61" w:rsidRPr="00955E61">
        <w:rPr>
          <w:rFonts w:asciiTheme="minorHAnsi" w:hAnsiTheme="minorHAnsi" w:cstheme="minorHAnsi"/>
        </w:rPr>
        <w:t xml:space="preserve">do APD </w:t>
      </w:r>
      <w:r w:rsidR="00955E61">
        <w:rPr>
          <w:rFonts w:asciiTheme="minorHAnsi" w:hAnsiTheme="minorHAnsi" w:cstheme="minorHAnsi"/>
        </w:rPr>
        <w:t xml:space="preserve">entre o exercício </w:t>
      </w:r>
      <w:r w:rsidR="003C5AE7">
        <w:rPr>
          <w:rFonts w:asciiTheme="minorHAnsi" w:hAnsiTheme="minorHAnsi" w:cstheme="minorHAnsi"/>
        </w:rPr>
        <w:t>‘</w:t>
      </w:r>
      <w:r w:rsidR="00955E61">
        <w:rPr>
          <w:rFonts w:asciiTheme="minorHAnsi" w:hAnsiTheme="minorHAnsi" w:cstheme="minorHAnsi"/>
        </w:rPr>
        <w:t>c</w:t>
      </w:r>
      <w:r w:rsidR="003C5AE7">
        <w:rPr>
          <w:rFonts w:asciiTheme="minorHAnsi" w:hAnsiTheme="minorHAnsi" w:cstheme="minorHAnsi"/>
        </w:rPr>
        <w:t>’</w:t>
      </w:r>
      <w:r w:rsidR="00955E61">
        <w:rPr>
          <w:rFonts w:asciiTheme="minorHAnsi" w:hAnsiTheme="minorHAnsi" w:cstheme="minorHAnsi"/>
        </w:rPr>
        <w:t xml:space="preserve"> e </w:t>
      </w:r>
      <w:r w:rsidR="003C5AE7">
        <w:rPr>
          <w:rFonts w:asciiTheme="minorHAnsi" w:hAnsiTheme="minorHAnsi" w:cstheme="minorHAnsi"/>
        </w:rPr>
        <w:t>‘</w:t>
      </w:r>
      <w:r w:rsidR="00955E61">
        <w:rPr>
          <w:rFonts w:asciiTheme="minorHAnsi" w:hAnsiTheme="minorHAnsi" w:cstheme="minorHAnsi"/>
        </w:rPr>
        <w:t>e</w:t>
      </w:r>
      <w:r w:rsidR="003C5AE7">
        <w:rPr>
          <w:rFonts w:asciiTheme="minorHAnsi" w:hAnsiTheme="minorHAnsi" w:cstheme="minorHAnsi"/>
        </w:rPr>
        <w:t>’</w:t>
      </w:r>
      <w:r w:rsidR="2BB8C0BB" w:rsidRPr="002A74CE">
        <w:rPr>
          <w:rFonts w:asciiTheme="minorHAnsi" w:hAnsiTheme="minorHAnsi" w:cstheme="minorHAnsi"/>
        </w:rPr>
        <w:t>).</w:t>
      </w:r>
    </w:p>
    <w:p w14:paraId="4C3AB942" w14:textId="5BE86115" w:rsidR="008A63F8" w:rsidRPr="002A74CE" w:rsidRDefault="31FBC1B5" w:rsidP="004F0F5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>Como os pacotes são m</w:t>
      </w:r>
      <w:r w:rsidR="00417CE0">
        <w:rPr>
          <w:rFonts w:asciiTheme="minorHAnsi" w:hAnsiTheme="minorHAnsi" w:cstheme="minorHAnsi"/>
        </w:rPr>
        <w:t>enores</w:t>
      </w:r>
      <w:r w:rsidRPr="002A74CE">
        <w:rPr>
          <w:rFonts w:asciiTheme="minorHAnsi" w:hAnsiTheme="minorHAnsi" w:cstheme="minorHAnsi"/>
        </w:rPr>
        <w:t xml:space="preserve"> para o exercício </w:t>
      </w:r>
      <w:r w:rsidR="00417CE0">
        <w:rPr>
          <w:rFonts w:asciiTheme="minorHAnsi" w:hAnsiTheme="minorHAnsi" w:cstheme="minorHAnsi"/>
        </w:rPr>
        <w:t>e</w:t>
      </w:r>
      <w:r w:rsidRPr="002A74CE">
        <w:rPr>
          <w:rFonts w:asciiTheme="minorHAnsi" w:hAnsiTheme="minorHAnsi" w:cstheme="minorHAnsi"/>
        </w:rPr>
        <w:t xml:space="preserve">), </w:t>
      </w:r>
      <w:r w:rsidR="003C5AE7">
        <w:rPr>
          <w:rFonts w:asciiTheme="minorHAnsi" w:hAnsiTheme="minorHAnsi" w:cstheme="minorHAnsi"/>
        </w:rPr>
        <w:t>o atraso médio</w:t>
      </w:r>
      <w:r w:rsidRPr="002A74CE">
        <w:rPr>
          <w:rFonts w:asciiTheme="minorHAnsi" w:hAnsiTheme="minorHAnsi" w:cstheme="minorHAnsi"/>
        </w:rPr>
        <w:t xml:space="preserve"> </w:t>
      </w:r>
      <w:r w:rsidR="14795386" w:rsidRPr="002A74CE">
        <w:rPr>
          <w:rFonts w:asciiTheme="minorHAnsi" w:hAnsiTheme="minorHAnsi" w:cstheme="minorHAnsi"/>
        </w:rPr>
        <w:t>será</w:t>
      </w:r>
      <w:r w:rsidR="580EB19A" w:rsidRPr="002A74CE">
        <w:rPr>
          <w:rFonts w:asciiTheme="minorHAnsi" w:hAnsiTheme="minorHAnsi" w:cstheme="minorHAnsi"/>
        </w:rPr>
        <w:t xml:space="preserve"> </w:t>
      </w:r>
      <w:r w:rsidR="00417CE0">
        <w:rPr>
          <w:rFonts w:asciiTheme="minorHAnsi" w:hAnsiTheme="minorHAnsi" w:cstheme="minorHAnsi"/>
        </w:rPr>
        <w:t>menor</w:t>
      </w:r>
      <w:r w:rsidR="00F32EB6">
        <w:rPr>
          <w:rFonts w:asciiTheme="minorHAnsi" w:hAnsiTheme="minorHAnsi" w:cstheme="minorHAnsi"/>
        </w:rPr>
        <w:t xml:space="preserve"> porque é realizada uma</w:t>
      </w:r>
      <w:r w:rsidR="003B4AC5">
        <w:rPr>
          <w:rFonts w:asciiTheme="minorHAnsi" w:hAnsiTheme="minorHAnsi" w:cstheme="minorHAnsi"/>
        </w:rPr>
        <w:t xml:space="preserve"> transmissão mais rápida dos mesmos</w:t>
      </w:r>
      <w:r w:rsidR="00F32EB6">
        <w:rPr>
          <w:rFonts w:asciiTheme="minorHAnsi" w:hAnsiTheme="minorHAnsi" w:cstheme="minorHAnsi"/>
        </w:rPr>
        <w:t xml:space="preserve"> </w:t>
      </w:r>
      <w:commentRangeStart w:id="51"/>
      <w:r w:rsidR="00F32EB6">
        <w:rPr>
          <w:rFonts w:asciiTheme="minorHAnsi" w:hAnsiTheme="minorHAnsi" w:cstheme="minorHAnsi"/>
        </w:rPr>
        <w:t>e estes esperam menos tempo na fila</w:t>
      </w:r>
      <w:r w:rsidR="003B4AC5">
        <w:rPr>
          <w:rFonts w:asciiTheme="minorHAnsi" w:hAnsiTheme="minorHAnsi" w:cstheme="minorHAnsi"/>
        </w:rPr>
        <w:t>.</w:t>
      </w:r>
      <w:commentRangeEnd w:id="51"/>
      <w:r w:rsidR="00F32EB6">
        <w:rPr>
          <w:rStyle w:val="CommentReference"/>
        </w:rPr>
        <w:commentReference w:id="51"/>
      </w:r>
    </w:p>
    <w:p w14:paraId="7498820C" w14:textId="7F852697" w:rsidR="00EE462A" w:rsidRDefault="006D40BC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Também é importante notar a ausência da subida abrupta do </w:t>
      </w:r>
      <w:r w:rsidR="00556961">
        <w:rPr>
          <w:rFonts w:asciiTheme="minorHAnsi" w:hAnsiTheme="minorHAnsi" w:cstheme="minorHAnsi"/>
        </w:rPr>
        <w:t>atraso</w:t>
      </w:r>
      <w:r>
        <w:rPr>
          <w:rFonts w:asciiTheme="minorHAnsi" w:hAnsiTheme="minorHAnsi" w:cstheme="minorHAnsi"/>
        </w:rPr>
        <w:t xml:space="preserve"> para pacotes menores </w:t>
      </w:r>
      <w:r w:rsidR="00F912FF">
        <w:rPr>
          <w:rFonts w:asciiTheme="minorHAnsi" w:hAnsiTheme="minorHAnsi" w:cstheme="minorHAnsi"/>
        </w:rPr>
        <w:t>quando a</w:t>
      </w:r>
      <w:r w:rsidR="006C04B6">
        <w:rPr>
          <w:rFonts w:asciiTheme="minorHAnsi" w:hAnsiTheme="minorHAnsi" w:cstheme="minorHAnsi"/>
        </w:rPr>
        <w:t xml:space="preserve"> taxa de chegada de pacotes</w:t>
      </w:r>
      <w:r w:rsidR="00BE0CB5">
        <w:rPr>
          <w:rFonts w:asciiTheme="minorHAnsi" w:hAnsiTheme="minorHAnsi" w:cstheme="minorHAnsi"/>
        </w:rPr>
        <w:t xml:space="preserve"> por segundo</w:t>
      </w:r>
      <w:r w:rsidR="006C04B6">
        <w:rPr>
          <w:rFonts w:asciiTheme="minorHAnsi" w:hAnsiTheme="minorHAnsi" w:cstheme="minorHAnsi"/>
        </w:rPr>
        <w:t xml:space="preserve"> é </w:t>
      </w:r>
      <w:r w:rsidR="00BE0CB5">
        <w:rPr>
          <w:rFonts w:asciiTheme="minorHAnsi" w:hAnsiTheme="minorHAnsi" w:cstheme="minorHAnsi"/>
        </w:rPr>
        <w:t>1900</w:t>
      </w:r>
      <w:r w:rsidR="006C04B6">
        <w:rPr>
          <w:rFonts w:asciiTheme="minorHAnsi" w:hAnsiTheme="minorHAnsi" w:cstheme="minorHAnsi"/>
        </w:rPr>
        <w:t>.</w:t>
      </w:r>
      <w:r w:rsidR="00F912FF">
        <w:rPr>
          <w:rFonts w:asciiTheme="minorHAnsi" w:hAnsiTheme="minorHAnsi" w:cstheme="minorHAnsi"/>
        </w:rPr>
        <w:t xml:space="preserve"> </w:t>
      </w:r>
      <w:r w:rsidR="00731AAA">
        <w:rPr>
          <w:rFonts w:asciiTheme="minorHAnsi" w:hAnsiTheme="minorHAnsi" w:cstheme="minorHAnsi"/>
        </w:rPr>
        <w:t>Como os pacotes são menores</w:t>
      </w:r>
      <w:r w:rsidR="00834DD2">
        <w:rPr>
          <w:rFonts w:asciiTheme="minorHAnsi" w:hAnsiTheme="minorHAnsi" w:cstheme="minorHAnsi"/>
        </w:rPr>
        <w:t>,</w:t>
      </w:r>
      <w:r w:rsidR="00731AAA">
        <w:rPr>
          <w:rFonts w:asciiTheme="minorHAnsi" w:hAnsiTheme="minorHAnsi" w:cstheme="minorHAnsi"/>
        </w:rPr>
        <w:t xml:space="preserve"> </w:t>
      </w:r>
      <w:r w:rsidR="00834DD2">
        <w:rPr>
          <w:rFonts w:asciiTheme="minorHAnsi" w:hAnsiTheme="minorHAnsi" w:cstheme="minorHAnsi"/>
        </w:rPr>
        <w:t xml:space="preserve">a taxa de transferência é menor </w:t>
      </w:r>
      <w:r w:rsidR="004E4022">
        <w:rPr>
          <w:rFonts w:asciiTheme="minorHAnsi" w:hAnsiTheme="minorHAnsi" w:cstheme="minorHAnsi"/>
        </w:rPr>
        <w:t xml:space="preserve">e esta não se encontra tão perto do limite de capacidade que são 10 Mbps. Isto é evidenciado pela </w:t>
      </w:r>
      <w:r w:rsidR="00EE62C6" w:rsidRPr="00EE62C6">
        <w:rPr>
          <w:rFonts w:asciiTheme="minorHAnsi" w:hAnsiTheme="minorHAnsi" w:cstheme="minorHAnsi"/>
        </w:rPr>
        <w:fldChar w:fldCharType="begin"/>
      </w:r>
      <w:r w:rsidR="00EE62C6" w:rsidRPr="00EE62C6">
        <w:rPr>
          <w:rFonts w:asciiTheme="minorHAnsi" w:hAnsiTheme="minorHAnsi" w:cstheme="minorHAnsi"/>
        </w:rPr>
        <w:instrText xml:space="preserve"> REF _Ref149661666 \h </w:instrText>
      </w:r>
      <w:r w:rsidR="00EE62C6">
        <w:rPr>
          <w:rFonts w:asciiTheme="minorHAnsi" w:hAnsiTheme="minorHAnsi" w:cstheme="minorHAnsi"/>
        </w:rPr>
        <w:instrText xml:space="preserve"> \* MERGEFORMAT </w:instrText>
      </w:r>
      <w:r w:rsidR="00EE62C6" w:rsidRPr="00EE62C6">
        <w:rPr>
          <w:rFonts w:asciiTheme="minorHAnsi" w:hAnsiTheme="minorHAnsi" w:cstheme="minorHAnsi"/>
        </w:rPr>
      </w:r>
      <w:r w:rsidR="00EE62C6" w:rsidRPr="00EE62C6">
        <w:rPr>
          <w:rFonts w:asciiTheme="minorHAnsi" w:hAnsiTheme="minorHAnsi" w:cstheme="minorHAnsi"/>
        </w:rPr>
        <w:fldChar w:fldCharType="separate"/>
      </w:r>
      <w:r w:rsidR="000C3226" w:rsidRPr="000C3226">
        <w:rPr>
          <w:rFonts w:asciiTheme="minorHAnsi" w:hAnsiTheme="minorHAnsi" w:cstheme="minorHAnsi"/>
        </w:rPr>
        <w:t xml:space="preserve">Figura </w:t>
      </w:r>
      <w:r w:rsidR="000C3226" w:rsidRPr="000C3226">
        <w:rPr>
          <w:rFonts w:asciiTheme="minorHAnsi" w:hAnsiTheme="minorHAnsi" w:cstheme="minorHAnsi"/>
          <w:noProof/>
        </w:rPr>
        <w:t>5</w:t>
      </w:r>
      <w:r w:rsidR="00EE62C6" w:rsidRPr="00EE62C6">
        <w:rPr>
          <w:rFonts w:asciiTheme="minorHAnsi" w:hAnsiTheme="minorHAnsi" w:cstheme="minorHAnsi"/>
        </w:rPr>
        <w:fldChar w:fldCharType="end"/>
      </w:r>
      <w:r w:rsidR="004E4022">
        <w:rPr>
          <w:rFonts w:asciiTheme="minorHAnsi" w:hAnsiTheme="minorHAnsi" w:cstheme="minorHAnsi"/>
        </w:rPr>
        <w:t>.</w:t>
      </w:r>
    </w:p>
    <w:p w14:paraId="262DACFF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116C14FA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54EAB73C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30573263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2E89B411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36D7A3A1" w14:textId="77777777" w:rsidR="00AF5EC6" w:rsidRDefault="00AF5EC6" w:rsidP="004F0F5D">
      <w:pPr>
        <w:pStyle w:val="BodyText"/>
        <w:spacing w:before="1" w:line="259" w:lineRule="auto"/>
        <w:ind w:left="1702" w:right="1195" w:firstLine="458"/>
        <w:jc w:val="both"/>
        <w:rPr>
          <w:rFonts w:asciiTheme="minorHAnsi" w:hAnsiTheme="minorHAnsi" w:cstheme="minorHAnsi"/>
        </w:rPr>
      </w:pPr>
    </w:p>
    <w:p w14:paraId="040CB69E" w14:textId="77777777" w:rsidR="00AF5EC6" w:rsidRDefault="00AF5EC6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5A4C100F" w14:textId="77777777" w:rsidR="00D47287" w:rsidRDefault="00D47287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01C39BD1" w14:textId="77777777" w:rsidR="00863B6F" w:rsidRDefault="00863B6F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675C8E34" w14:textId="77777777" w:rsidR="00267DC4" w:rsidRDefault="00267DC4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740880FF" w14:textId="77777777" w:rsidR="00267DC4" w:rsidRDefault="00267DC4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73B3D8FE" w14:textId="77777777" w:rsidR="00267DC4" w:rsidRDefault="00267DC4" w:rsidP="00863B6F">
      <w:pPr>
        <w:pStyle w:val="BodyText"/>
        <w:spacing w:before="1" w:line="259" w:lineRule="auto"/>
        <w:ind w:right="1195"/>
        <w:jc w:val="both"/>
        <w:rPr>
          <w:rFonts w:asciiTheme="minorHAnsi" w:hAnsiTheme="minorHAnsi" w:cstheme="minorHAnsi"/>
        </w:rPr>
      </w:pPr>
    </w:p>
    <w:p w14:paraId="76458D66" w14:textId="77777777" w:rsidR="00CA6A0B" w:rsidRPr="002A74CE" w:rsidRDefault="00CA6A0B" w:rsidP="00162A3F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566006D" w14:textId="101F368B" w:rsidR="0E6182D1" w:rsidRPr="002A01D9" w:rsidRDefault="003B7902" w:rsidP="002A01D9">
      <w:pPr>
        <w:pStyle w:val="Heading3"/>
      </w:pPr>
      <w:bookmarkStart w:id="52" w:name="_Toc149671385"/>
      <w:r w:rsidRPr="002A01D9">
        <w:lastRenderedPageBreak/>
        <w:t xml:space="preserve">Resultados </w:t>
      </w:r>
      <w:r w:rsidR="004228AB" w:rsidRPr="002A01D9">
        <w:t xml:space="preserve">TT </w:t>
      </w:r>
      <w:r w:rsidR="002A01D9" w:rsidRPr="002A01D9">
        <w:t>sem BER:</w:t>
      </w:r>
      <w:bookmarkEnd w:id="52"/>
    </w:p>
    <w:p w14:paraId="3C3CC7FF" w14:textId="77777777" w:rsidR="00AF5EC6" w:rsidRDefault="00AF5EC6" w:rsidP="0098659D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</w:p>
    <w:p w14:paraId="0C3AFF3F" w14:textId="4FF3EEEC" w:rsidR="00AF5EC6" w:rsidRDefault="0098659D" w:rsidP="00267DC4">
      <w:pPr>
        <w:pStyle w:val="BodyText"/>
        <w:keepNext/>
        <w:spacing w:before="1" w:line="259" w:lineRule="auto"/>
        <w:ind w:left="720" w:right="1195" w:firstLine="720"/>
        <w:jc w:val="center"/>
      </w:pPr>
      <w:r w:rsidRPr="00F20C06">
        <w:rPr>
          <w:rFonts w:asciiTheme="minorHAnsi" w:hAnsiTheme="minorHAnsi" w:cstheme="minorHAnsi"/>
          <w:noProof/>
        </w:rPr>
        <w:drawing>
          <wp:inline distT="0" distB="0" distL="0" distR="0" wp14:anchorId="1084A4D8" wp14:editId="6A05B0C1">
            <wp:extent cx="5087790" cy="2735580"/>
            <wp:effectExtent l="0" t="0" r="0" b="7620"/>
            <wp:docPr id="1466746168" name="Picture 1466746168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6168" name="Picture 1" descr="A graph of different colored bars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1259" cy="27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7F86" w14:textId="77777777" w:rsidR="00267DC4" w:rsidRDefault="00267DC4" w:rsidP="00267DC4">
      <w:pPr>
        <w:pStyle w:val="BodyText"/>
        <w:keepNext/>
        <w:spacing w:before="1" w:line="259" w:lineRule="auto"/>
        <w:ind w:left="720" w:right="1195" w:firstLine="720"/>
        <w:jc w:val="center"/>
      </w:pPr>
    </w:p>
    <w:p w14:paraId="7B145757" w14:textId="40B70C05" w:rsidR="00240270" w:rsidRDefault="00AF5EC6" w:rsidP="00AF5EC6">
      <w:pPr>
        <w:pStyle w:val="Caption"/>
        <w:jc w:val="center"/>
        <w:rPr>
          <w:rFonts w:asciiTheme="minorHAnsi" w:hAnsiTheme="minorHAnsi" w:cstheme="minorHAnsi"/>
        </w:rPr>
      </w:pPr>
      <w:bookmarkStart w:id="53" w:name="_Ref149661666"/>
      <w:bookmarkStart w:id="54" w:name="_Ref149661660"/>
      <w:bookmarkStart w:id="55" w:name="_Toc1496727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5</w:t>
      </w:r>
      <w:r>
        <w:fldChar w:fldCharType="end"/>
      </w:r>
      <w:bookmarkEnd w:id="53"/>
      <w:r>
        <w:t xml:space="preserve">: </w:t>
      </w:r>
      <w:r w:rsidRPr="00563FA0">
        <w:t xml:space="preserve">Resultado do exercício </w:t>
      </w:r>
      <w:r w:rsidR="00C4052E">
        <w:t>1</w:t>
      </w:r>
      <w:r w:rsidRPr="00563FA0">
        <w:t xml:space="preserve">e </w:t>
      </w:r>
      <w:r>
        <w:t>TT</w:t>
      </w:r>
      <w:r w:rsidRPr="00563FA0">
        <w:t xml:space="preserve"> sem BER</w:t>
      </w:r>
      <w:bookmarkEnd w:id="54"/>
      <w:bookmarkEnd w:id="55"/>
    </w:p>
    <w:p w14:paraId="7B01C2D0" w14:textId="48C9375E" w:rsidR="00267DC4" w:rsidRPr="00267DC4" w:rsidRDefault="003069F0" w:rsidP="00267DC4">
      <w:pPr>
        <w:pStyle w:val="Heading3"/>
      </w:pPr>
      <w:bookmarkStart w:id="56" w:name="_Toc149671386"/>
      <w:r w:rsidRPr="003069F0">
        <w:t>Conclusões:</w:t>
      </w:r>
      <w:bookmarkEnd w:id="56"/>
    </w:p>
    <w:p w14:paraId="37BAE140" w14:textId="408EA61F" w:rsidR="0E6182D1" w:rsidRDefault="00A53362" w:rsidP="00732B87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</w:t>
      </w:r>
      <w:r w:rsidR="00E64B47" w:rsidRPr="002A74CE">
        <w:rPr>
          <w:rFonts w:asciiTheme="minorHAnsi" w:hAnsiTheme="minorHAnsi" w:cstheme="minorHAnsi"/>
        </w:rPr>
        <w:t>axa de transferência</w:t>
      </w:r>
      <w:r w:rsidR="38DB43CB" w:rsidRPr="002A74CE">
        <w:rPr>
          <w:rFonts w:asciiTheme="minorHAnsi" w:hAnsiTheme="minorHAnsi" w:cstheme="minorHAnsi"/>
        </w:rPr>
        <w:t xml:space="preserve"> </w:t>
      </w:r>
      <w:r w:rsidR="342FB595" w:rsidRPr="002A74CE">
        <w:rPr>
          <w:rFonts w:asciiTheme="minorHAnsi" w:hAnsiTheme="minorHAnsi" w:cstheme="minorHAnsi"/>
        </w:rPr>
        <w:t>diminui</w:t>
      </w:r>
      <w:r w:rsidR="38DB43CB" w:rsidRPr="002A74CE">
        <w:rPr>
          <w:rFonts w:asciiTheme="minorHAnsi" w:hAnsiTheme="minorHAnsi" w:cstheme="minorHAnsi"/>
        </w:rPr>
        <w:t xml:space="preserve"> um pouco para todas as </w:t>
      </w:r>
      <w:r w:rsidR="00732B87">
        <w:rPr>
          <w:rFonts w:asciiTheme="minorHAnsi" w:hAnsiTheme="minorHAnsi" w:cstheme="minorHAnsi"/>
        </w:rPr>
        <w:t xml:space="preserve">taxas de chegada </w:t>
      </w:r>
      <w:r w:rsidR="0FE10219" w:rsidRPr="002A74CE">
        <w:rPr>
          <w:rFonts w:asciiTheme="minorHAnsi" w:hAnsiTheme="minorHAnsi" w:cstheme="minorHAnsi"/>
        </w:rPr>
        <w:t>quando os tamanhos dos pacotes são mais pequenos</w:t>
      </w:r>
      <w:r w:rsidR="00E82EF5">
        <w:rPr>
          <w:rFonts w:asciiTheme="minorHAnsi" w:hAnsiTheme="minorHAnsi" w:cstheme="minorHAnsi"/>
        </w:rPr>
        <w:t xml:space="preserve">, já que são </w:t>
      </w:r>
      <w:r w:rsidR="0FE10219" w:rsidRPr="002A74CE">
        <w:rPr>
          <w:rFonts w:asciiTheme="minorHAnsi" w:hAnsiTheme="minorHAnsi" w:cstheme="minorHAnsi"/>
        </w:rPr>
        <w:t>transmitido</w:t>
      </w:r>
      <w:r w:rsidR="1382282E" w:rsidRPr="002A74CE">
        <w:rPr>
          <w:rFonts w:asciiTheme="minorHAnsi" w:hAnsiTheme="minorHAnsi" w:cstheme="minorHAnsi"/>
        </w:rPr>
        <w:t>s</w:t>
      </w:r>
      <w:r w:rsidR="0FE10219" w:rsidRPr="002A74CE">
        <w:rPr>
          <w:rFonts w:asciiTheme="minorHAnsi" w:hAnsiTheme="minorHAnsi" w:cstheme="minorHAnsi"/>
        </w:rPr>
        <w:t xml:space="preserve"> menos bytes </w:t>
      </w:r>
      <w:r w:rsidR="4BC076FB" w:rsidRPr="002A74CE">
        <w:rPr>
          <w:rFonts w:asciiTheme="minorHAnsi" w:hAnsiTheme="minorHAnsi" w:cstheme="minorHAnsi"/>
        </w:rPr>
        <w:t xml:space="preserve">durante </w:t>
      </w:r>
      <w:r w:rsidR="009D359F">
        <w:rPr>
          <w:rFonts w:asciiTheme="minorHAnsi" w:hAnsiTheme="minorHAnsi" w:cstheme="minorHAnsi"/>
        </w:rPr>
        <w:t>a</w:t>
      </w:r>
      <w:r w:rsidR="4BC076FB" w:rsidRPr="002A74CE">
        <w:rPr>
          <w:rFonts w:asciiTheme="minorHAnsi" w:hAnsiTheme="minorHAnsi" w:cstheme="minorHAnsi"/>
        </w:rPr>
        <w:t xml:space="preserve"> simulação.</w:t>
      </w:r>
    </w:p>
    <w:p w14:paraId="1DA18BE5" w14:textId="77777777" w:rsidR="003069F0" w:rsidRDefault="003069F0" w:rsidP="00732B87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54A56095" w14:textId="47F6C4F5" w:rsidR="00267DC4" w:rsidRDefault="003069F0" w:rsidP="00267DC4">
      <w:pPr>
        <w:pStyle w:val="Heading3"/>
        <w:rPr>
          <w:noProof/>
        </w:rPr>
      </w:pPr>
      <w:bookmarkStart w:id="57" w:name="_Toc149671387"/>
      <w:r w:rsidRPr="003069F0">
        <w:t xml:space="preserve">Resultados </w:t>
      </w:r>
      <w:r>
        <w:t>APD</w:t>
      </w:r>
      <w:r w:rsidRPr="003069F0">
        <w:t xml:space="preserve"> </w:t>
      </w:r>
      <w:r>
        <w:t>com</w:t>
      </w:r>
      <w:r w:rsidRPr="003069F0">
        <w:t xml:space="preserve"> BER:</w:t>
      </w:r>
      <w:bookmarkEnd w:id="57"/>
      <w:r w:rsidR="00FC52C6" w:rsidRPr="00FC52C6">
        <w:rPr>
          <w:noProof/>
        </w:rPr>
        <w:t xml:space="preserve"> </w:t>
      </w:r>
    </w:p>
    <w:p w14:paraId="7062312C" w14:textId="77777777" w:rsidR="00267DC4" w:rsidRDefault="00267DC4" w:rsidP="00267DC4"/>
    <w:p w14:paraId="0601D178" w14:textId="7D0E5CB0" w:rsidR="00E212B3" w:rsidRDefault="00E212B3" w:rsidP="00267DC4">
      <w:pPr>
        <w:jc w:val="center"/>
      </w:pPr>
      <w:r w:rsidRPr="00E212B3">
        <w:rPr>
          <w:noProof/>
        </w:rPr>
        <w:drawing>
          <wp:inline distT="0" distB="0" distL="0" distR="0" wp14:anchorId="2B06CB18" wp14:editId="3EE41AD1">
            <wp:extent cx="4758996" cy="3223260"/>
            <wp:effectExtent l="0" t="0" r="3810" b="0"/>
            <wp:docPr id="885054749" name="Picture 88505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47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8003" cy="3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A2F" w14:textId="77777777" w:rsidR="00AF5EC6" w:rsidRDefault="00AF5EC6" w:rsidP="00267DC4">
      <w:pPr>
        <w:pStyle w:val="BodyText"/>
        <w:keepNext/>
        <w:spacing w:before="1" w:line="259" w:lineRule="auto"/>
        <w:ind w:right="1195"/>
      </w:pPr>
    </w:p>
    <w:p w14:paraId="6A613DAD" w14:textId="5A5BD560" w:rsidR="00732B87" w:rsidRDefault="00AF5EC6" w:rsidP="00AF5EC6">
      <w:pPr>
        <w:pStyle w:val="Caption"/>
        <w:jc w:val="center"/>
      </w:pPr>
      <w:bookmarkStart w:id="58" w:name="_Ref149661819"/>
      <w:bookmarkStart w:id="59" w:name="_Toc1496727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6</w:t>
      </w:r>
      <w:r>
        <w:fldChar w:fldCharType="end"/>
      </w:r>
      <w:bookmarkEnd w:id="58"/>
      <w:r>
        <w:t xml:space="preserve">: </w:t>
      </w:r>
      <w:r w:rsidRPr="00962C16">
        <w:t xml:space="preserve">Resultado do exercício </w:t>
      </w:r>
      <w:r w:rsidR="00C4052E">
        <w:t>1</w:t>
      </w:r>
      <w:r w:rsidRPr="00962C16">
        <w:t xml:space="preserve">e APD </w:t>
      </w:r>
      <w:r>
        <w:t>com</w:t>
      </w:r>
      <w:r w:rsidRPr="00962C16">
        <w:t xml:space="preserve"> BER</w:t>
      </w:r>
      <w:r w:rsidR="00556C04">
        <w:t xml:space="preserve"> </w:t>
      </w:r>
      <w:r w:rsidR="0046748D">
        <w:t>e pacotes mais pequenos</w:t>
      </w:r>
      <w:bookmarkEnd w:id="59"/>
    </w:p>
    <w:p w14:paraId="44D94E55" w14:textId="77777777" w:rsidR="00267DC4" w:rsidRPr="00267DC4" w:rsidRDefault="00267DC4" w:rsidP="00267DC4"/>
    <w:p w14:paraId="23F9C2E3" w14:textId="4FF08466" w:rsidR="003069F0" w:rsidRPr="003069F0" w:rsidRDefault="003069F0" w:rsidP="003069F0">
      <w:pPr>
        <w:pStyle w:val="Heading3"/>
      </w:pPr>
      <w:bookmarkStart w:id="60" w:name="_Toc149671388"/>
      <w:r w:rsidRPr="003069F0">
        <w:lastRenderedPageBreak/>
        <w:t>Conclusões:</w:t>
      </w:r>
      <w:bookmarkEnd w:id="60"/>
    </w:p>
    <w:p w14:paraId="0C26F8B3" w14:textId="77777777" w:rsidR="00267DC4" w:rsidRDefault="00267DC4" w:rsidP="00AA1F3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F5E7F92" w14:textId="5765768C" w:rsidR="003069F0" w:rsidRDefault="00AA1F30" w:rsidP="00AA1F3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ideia principal é a mesma do sistema sem o BER: c</w:t>
      </w:r>
      <w:r w:rsidRPr="002A74CE">
        <w:rPr>
          <w:rFonts w:asciiTheme="minorHAnsi" w:hAnsiTheme="minorHAnsi" w:cstheme="minorHAnsi"/>
        </w:rPr>
        <w:t>omo os pacotes são m</w:t>
      </w:r>
      <w:r>
        <w:rPr>
          <w:rFonts w:asciiTheme="minorHAnsi" w:hAnsiTheme="minorHAnsi" w:cstheme="minorHAnsi"/>
        </w:rPr>
        <w:t>enores</w:t>
      </w:r>
      <w:r w:rsidRPr="002A74CE">
        <w:rPr>
          <w:rFonts w:asciiTheme="minorHAnsi" w:hAnsiTheme="minorHAnsi" w:cstheme="minorHAnsi"/>
        </w:rPr>
        <w:t xml:space="preserve"> para o exercício </w:t>
      </w:r>
      <w:r>
        <w:rPr>
          <w:rFonts w:asciiTheme="minorHAnsi" w:hAnsiTheme="minorHAnsi" w:cstheme="minorHAnsi"/>
        </w:rPr>
        <w:t>e</w:t>
      </w:r>
      <w:r w:rsidRPr="002A74CE">
        <w:rPr>
          <w:rFonts w:asciiTheme="minorHAnsi" w:hAnsiTheme="minorHAnsi" w:cstheme="minorHAnsi"/>
        </w:rPr>
        <w:t xml:space="preserve">), </w:t>
      </w:r>
      <w:r>
        <w:rPr>
          <w:rFonts w:asciiTheme="minorHAnsi" w:hAnsiTheme="minorHAnsi" w:cstheme="minorHAnsi"/>
        </w:rPr>
        <w:t>o atraso médio</w:t>
      </w:r>
      <w:r w:rsidRPr="002A74CE">
        <w:rPr>
          <w:rFonts w:asciiTheme="minorHAnsi" w:hAnsiTheme="minorHAnsi" w:cstheme="minorHAnsi"/>
        </w:rPr>
        <w:t xml:space="preserve"> será </w:t>
      </w:r>
      <w:r>
        <w:rPr>
          <w:rFonts w:asciiTheme="minorHAnsi" w:hAnsiTheme="minorHAnsi" w:cstheme="minorHAnsi"/>
        </w:rPr>
        <w:t xml:space="preserve">menor porque é realizada uma transmissão mais rápida dos mesmos </w:t>
      </w:r>
      <w:commentRangeStart w:id="61"/>
      <w:r>
        <w:rPr>
          <w:rFonts w:asciiTheme="minorHAnsi" w:hAnsiTheme="minorHAnsi" w:cstheme="minorHAnsi"/>
        </w:rPr>
        <w:t>e estes esperam menos tempo na fila.</w:t>
      </w:r>
      <w:commentRangeEnd w:id="61"/>
      <w:r>
        <w:rPr>
          <w:rStyle w:val="CommentReference"/>
        </w:rPr>
        <w:commentReference w:id="61"/>
      </w:r>
    </w:p>
    <w:p w14:paraId="7C3FC9FE" w14:textId="15AFA6EA" w:rsidR="003921BC" w:rsidRDefault="00250453" w:rsidP="00071DE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Introduzir o BER tem como consequência que pacotes maiores </w:t>
      </w:r>
      <w:r w:rsidR="00E64EE2" w:rsidRPr="002A74CE">
        <w:rPr>
          <w:rFonts w:asciiTheme="minorHAnsi" w:hAnsiTheme="minorHAnsi" w:cstheme="minorHAnsi"/>
        </w:rPr>
        <w:t>tenham maior probabilidade de serem descartados por terem erros.</w:t>
      </w:r>
      <w:r w:rsidR="00071DEE">
        <w:rPr>
          <w:rFonts w:asciiTheme="minorHAnsi" w:hAnsiTheme="minorHAnsi" w:cstheme="minorHAnsi"/>
        </w:rPr>
        <w:t xml:space="preserve"> </w:t>
      </w:r>
    </w:p>
    <w:p w14:paraId="3B3BBF7F" w14:textId="79316766" w:rsidR="00603D22" w:rsidRDefault="00254F7E" w:rsidP="00071DEE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Bidi"/>
        </w:rPr>
        <w:t>Confirma</w:t>
      </w:r>
      <w:r w:rsidR="00594035">
        <w:rPr>
          <w:rFonts w:asciiTheme="minorHAnsi" w:hAnsiTheme="minorHAnsi" w:cstheme="minorBidi"/>
        </w:rPr>
        <w:t xml:space="preserve">mos </w:t>
      </w:r>
      <w:r w:rsidR="009B41AB">
        <w:rPr>
          <w:rFonts w:asciiTheme="minorHAnsi" w:hAnsiTheme="minorHAnsi" w:cstheme="minorBidi"/>
        </w:rPr>
        <w:t>sabendo</w:t>
      </w:r>
      <w:r w:rsidRPr="00F272C5">
        <w:rPr>
          <w:rFonts w:asciiTheme="minorHAnsi" w:hAnsiTheme="minorHAnsi" w:cstheme="minorBidi"/>
        </w:rPr>
        <w:t xml:space="preserve"> </w:t>
      </w:r>
      <w:r w:rsidR="000E782D">
        <w:rPr>
          <w:rFonts w:asciiTheme="minorHAnsi" w:hAnsiTheme="minorHAnsi" w:cstheme="minorBidi"/>
        </w:rPr>
        <w:t>que</w:t>
      </w:r>
      <w:r w:rsidRPr="00F272C5">
        <w:rPr>
          <w:rFonts w:asciiTheme="minorHAnsi" w:hAnsiTheme="minorHAnsi" w:cstheme="minorBidi"/>
        </w:rPr>
        <w:t xml:space="preserve"> a probabilidade de não existirem erros no pacote </w:t>
      </w:r>
      <w:r w:rsidR="000E782D">
        <w:rPr>
          <w:rFonts w:asciiTheme="minorHAnsi" w:hAnsiTheme="minorHAnsi" w:cstheme="minorBidi"/>
        </w:rPr>
        <w:t>pode ser dada pela</w:t>
      </w:r>
      <w:r w:rsidRPr="00F272C5">
        <w:rPr>
          <w:rFonts w:asciiTheme="minorHAnsi" w:hAnsiTheme="minorHAnsi" w:cstheme="minorBidi"/>
        </w:rPr>
        <w:t xml:space="preserve"> fórmula </w:t>
      </w:r>
      <w:r w:rsidR="00594035">
        <w:rPr>
          <w:rFonts w:asciiTheme="minorHAnsi" w:hAnsiTheme="minorHAnsi" w:cstheme="minorBidi"/>
        </w:rPr>
        <w:t xml:space="preserve">binomial </w:t>
      </w:r>
      <w:r w:rsidRPr="00F272C5">
        <w:rPr>
          <w:rFonts w:asciiTheme="minorHAnsi" w:hAnsiTheme="minorHAnsi" w:cstheme="minorBidi"/>
        </w:rPr>
        <w:t>reduzida para</w:t>
      </w:r>
      <w:r>
        <w:rPr>
          <w:rFonts w:asciiTheme="minorHAnsi" w:hAnsiTheme="minorHAnsi" w:cstheme="minorBidi"/>
        </w:rPr>
        <w:t xml:space="preserve"> </w:t>
      </w:r>
      <m:oMath>
        <m:r>
          <w:rPr>
            <w:rFonts w:ascii="Cambria Math" w:hAnsi="Cambria Math" w:cstheme="minorBidi"/>
          </w:rPr>
          <m:t>f(i)=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1-p</m:t>
                </m:r>
              </m:e>
            </m:d>
          </m:e>
          <m:sup>
            <m:r>
              <w:rPr>
                <w:rFonts w:ascii="Cambria Math" w:hAnsi="Cambria Math" w:cstheme="minorBidi"/>
              </w:rPr>
              <m:t>n</m:t>
            </m:r>
          </m:sup>
        </m:sSup>
      </m:oMath>
      <w:r w:rsidRPr="00F272C5">
        <w:rPr>
          <w:rFonts w:asciiTheme="minorHAnsi" w:hAnsiTheme="minorHAnsi" w:cstheme="minorBidi"/>
        </w:rPr>
        <w:t>,</w:t>
      </w:r>
      <w:r>
        <w:rPr>
          <w:rFonts w:asciiTheme="minorHAnsi" w:hAnsiTheme="minorHAnsi" w:cstheme="minorBidi"/>
        </w:rPr>
        <w:t xml:space="preserve"> </w:t>
      </w:r>
      <w:r w:rsidR="00594035">
        <w:rPr>
          <w:rFonts w:asciiTheme="minorHAnsi" w:hAnsiTheme="minorHAnsi" w:cstheme="minorBidi"/>
        </w:rPr>
        <w:t>com</w:t>
      </w:r>
      <w:r w:rsidRPr="00F272C5">
        <w:rPr>
          <w:rFonts w:asciiTheme="minorHAnsi" w:hAnsiTheme="minorHAnsi" w:cstheme="minorBidi"/>
        </w:rPr>
        <w:t xml:space="preserve"> i</w:t>
      </w:r>
      <w:r>
        <w:rPr>
          <w:rFonts w:asciiTheme="minorHAnsi" w:hAnsiTheme="minorHAnsi" w:cstheme="minorBidi"/>
        </w:rPr>
        <w:t xml:space="preserve"> </w:t>
      </w:r>
      <w:r w:rsidRPr="00F272C5">
        <w:rPr>
          <w:rFonts w:asciiTheme="minorHAnsi" w:hAnsiTheme="minorHAnsi" w:cstheme="minorBidi"/>
        </w:rPr>
        <w:t>=</w:t>
      </w:r>
      <w:r>
        <w:rPr>
          <w:rFonts w:asciiTheme="minorHAnsi" w:hAnsiTheme="minorHAnsi" w:cstheme="minorBidi"/>
        </w:rPr>
        <w:t xml:space="preserve"> </w:t>
      </w:r>
      <w:r w:rsidRPr="00F272C5">
        <w:rPr>
          <w:rFonts w:asciiTheme="minorHAnsi" w:hAnsiTheme="minorHAnsi" w:cstheme="minorBidi"/>
        </w:rPr>
        <w:t>0</w:t>
      </w:r>
      <w:r w:rsidR="00594035">
        <w:rPr>
          <w:rFonts w:asciiTheme="minorHAnsi" w:hAnsiTheme="minorHAnsi" w:cstheme="minorBidi"/>
        </w:rPr>
        <w:t>.</w:t>
      </w:r>
      <w:r w:rsidRPr="00F272C5">
        <w:rPr>
          <w:rFonts w:asciiTheme="minorHAnsi" w:hAnsiTheme="minorHAnsi" w:cstheme="minorBidi"/>
        </w:rPr>
        <w:t xml:space="preserve"> </w:t>
      </w:r>
      <w:r w:rsidR="0051516A">
        <w:rPr>
          <w:rFonts w:asciiTheme="minorHAnsi" w:hAnsiTheme="minorHAnsi" w:cstheme="minorBidi"/>
        </w:rPr>
        <w:t xml:space="preserve">Assim </w:t>
      </w:r>
      <w:r w:rsidRPr="00F272C5">
        <w:rPr>
          <w:rFonts w:asciiTheme="minorHAnsi" w:hAnsiTheme="minorHAnsi" w:cstheme="minorBidi"/>
        </w:rPr>
        <w:t>para pacotes menores há maior probabilidade de não existir erros (‘p’ corresponde à Bit Error Rate e ‘n’ ao tamanho dos pacotes em bits).</w:t>
      </w:r>
      <w:commentRangeStart w:id="62"/>
      <w:commentRangeStart w:id="63"/>
      <w:commentRangeEnd w:id="62"/>
      <w:r>
        <w:rPr>
          <w:rStyle w:val="CommentReference"/>
        </w:rPr>
        <w:commentReference w:id="62"/>
      </w:r>
      <w:commentRangeEnd w:id="63"/>
      <w:r w:rsidR="00B752B1">
        <w:rPr>
          <w:rStyle w:val="CommentReference"/>
        </w:rPr>
        <w:commentReference w:id="63"/>
      </w:r>
      <w:r w:rsidR="00F61C86">
        <w:rPr>
          <w:rFonts w:asciiTheme="minorHAnsi" w:hAnsiTheme="minorHAnsi" w:cstheme="minorBidi"/>
        </w:rPr>
        <w:t xml:space="preserve"> </w:t>
      </w:r>
      <w:r w:rsidR="00201238">
        <w:rPr>
          <w:rFonts w:asciiTheme="minorHAnsi" w:hAnsiTheme="minorHAnsi" w:cstheme="minorHAnsi"/>
        </w:rPr>
        <w:t>Consequentemente, haverá menos pacotes</w:t>
      </w:r>
      <w:r w:rsidR="00C80ADB">
        <w:rPr>
          <w:rFonts w:asciiTheme="minorHAnsi" w:hAnsiTheme="minorHAnsi" w:cstheme="minorHAnsi"/>
        </w:rPr>
        <w:t>, ou pacotes mais pequenos</w:t>
      </w:r>
      <w:r w:rsidR="00CC22F9">
        <w:rPr>
          <w:rFonts w:asciiTheme="minorHAnsi" w:hAnsiTheme="minorHAnsi" w:cstheme="minorHAnsi"/>
        </w:rPr>
        <w:t xml:space="preserve">. </w:t>
      </w:r>
    </w:p>
    <w:p w14:paraId="4756310D" w14:textId="52401D47" w:rsidR="001D103F" w:rsidRDefault="00E15817" w:rsidP="00603D2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Relativamente à </w:t>
      </w:r>
      <w:r w:rsidR="0054703D" w:rsidRPr="008A4D22">
        <w:rPr>
          <w:rFonts w:asciiTheme="minorHAnsi" w:hAnsiTheme="minorHAnsi" w:cstheme="minorHAnsi"/>
        </w:rPr>
        <w:fldChar w:fldCharType="begin"/>
      </w:r>
      <w:r w:rsidR="0054703D" w:rsidRPr="008A4D22">
        <w:rPr>
          <w:rFonts w:asciiTheme="minorHAnsi" w:hAnsiTheme="minorHAnsi" w:cstheme="minorHAnsi"/>
        </w:rPr>
        <w:instrText xml:space="preserve"> REF _Ref149663791 \h </w:instrText>
      </w:r>
      <w:r w:rsidR="008A4D22">
        <w:rPr>
          <w:rFonts w:asciiTheme="minorHAnsi" w:hAnsiTheme="minorHAnsi" w:cstheme="minorHAnsi"/>
        </w:rPr>
        <w:instrText xml:space="preserve"> \* MERGEFORMAT </w:instrText>
      </w:r>
      <w:r w:rsidR="0054703D" w:rsidRPr="008A4D22">
        <w:rPr>
          <w:rFonts w:asciiTheme="minorHAnsi" w:hAnsiTheme="minorHAnsi" w:cstheme="minorHAnsi"/>
        </w:rPr>
      </w:r>
      <w:r w:rsidR="0054703D" w:rsidRPr="008A4D22">
        <w:rPr>
          <w:rFonts w:asciiTheme="minorHAnsi" w:hAnsiTheme="minorHAnsi" w:cstheme="minorHAnsi"/>
        </w:rPr>
        <w:fldChar w:fldCharType="separate"/>
      </w:r>
      <w:r w:rsidR="000C3226" w:rsidRPr="000C3226">
        <w:rPr>
          <w:rFonts w:asciiTheme="minorHAnsi" w:hAnsiTheme="minorHAnsi" w:cstheme="minorHAnsi"/>
        </w:rPr>
        <w:t xml:space="preserve">Figura </w:t>
      </w:r>
      <w:r w:rsidR="000C3226" w:rsidRPr="000C3226">
        <w:rPr>
          <w:rFonts w:asciiTheme="minorHAnsi" w:hAnsiTheme="minorHAnsi" w:cstheme="minorHAnsi"/>
          <w:noProof/>
        </w:rPr>
        <w:t>4</w:t>
      </w:r>
      <w:r w:rsidR="0054703D" w:rsidRPr="008A4D22">
        <w:rPr>
          <w:rFonts w:asciiTheme="minorHAnsi" w:hAnsiTheme="minorHAnsi" w:cstheme="minorHAnsi"/>
        </w:rPr>
        <w:fldChar w:fldCharType="end"/>
      </w:r>
      <w:r w:rsidR="00513926">
        <w:rPr>
          <w:rFonts w:asciiTheme="minorHAnsi" w:hAnsiTheme="minorHAnsi" w:cstheme="minorHAnsi"/>
        </w:rPr>
        <w:t>,</w:t>
      </w:r>
      <w:r w:rsidR="0054703D">
        <w:rPr>
          <w:rFonts w:asciiTheme="minorHAnsi" w:hAnsiTheme="minorHAnsi" w:cstheme="minorHAnsi"/>
        </w:rPr>
        <w:t xml:space="preserve"> </w:t>
      </w:r>
      <w:r w:rsidR="007E2C60">
        <w:rPr>
          <w:rFonts w:asciiTheme="minorHAnsi" w:hAnsiTheme="minorHAnsi" w:cstheme="minorHAnsi"/>
        </w:rPr>
        <w:t>quando incluímos</w:t>
      </w:r>
      <w:r w:rsidR="00AD4B80">
        <w:rPr>
          <w:rFonts w:asciiTheme="minorHAnsi" w:hAnsiTheme="minorHAnsi" w:cstheme="minorHAnsi"/>
        </w:rPr>
        <w:t xml:space="preserve"> o BER</w:t>
      </w:r>
      <w:r w:rsidR="00513926">
        <w:rPr>
          <w:rFonts w:asciiTheme="minorHAnsi" w:hAnsiTheme="minorHAnsi" w:cstheme="minorHAnsi"/>
        </w:rPr>
        <w:t>,</w:t>
      </w:r>
      <w:r w:rsidR="00AD4B80">
        <w:rPr>
          <w:rFonts w:asciiTheme="minorHAnsi" w:hAnsiTheme="minorHAnsi" w:cstheme="minorHAnsi"/>
        </w:rPr>
        <w:t xml:space="preserve"> os atrasos são geralmente um pouco menores</w:t>
      </w:r>
      <w:r>
        <w:rPr>
          <w:rFonts w:asciiTheme="minorHAnsi" w:hAnsiTheme="minorHAnsi" w:cstheme="minorHAnsi"/>
        </w:rPr>
        <w:t xml:space="preserve">, </w:t>
      </w:r>
      <w:r w:rsidR="00AD4B80">
        <w:rPr>
          <w:rFonts w:asciiTheme="minorHAnsi" w:hAnsiTheme="minorHAnsi" w:cstheme="minorHAnsi"/>
        </w:rPr>
        <w:t>porque há menos pacotes a serem processados pelo sistema</w:t>
      </w:r>
      <w:r w:rsidR="007E2C60">
        <w:rPr>
          <w:rFonts w:asciiTheme="minorHAnsi" w:hAnsiTheme="minorHAnsi" w:cstheme="minorHAnsi"/>
        </w:rPr>
        <w:t>.</w:t>
      </w:r>
    </w:p>
    <w:p w14:paraId="7E190FC5" w14:textId="51D2E17B" w:rsidR="004D1739" w:rsidRDefault="004D1739" w:rsidP="00603D2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1FC50003" w14:textId="77777777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4D72CD9" w14:textId="2AA742B3" w:rsidR="003069F0" w:rsidRPr="00F3779D" w:rsidRDefault="003069F0" w:rsidP="00F3779D">
      <w:pPr>
        <w:pStyle w:val="Heading3"/>
      </w:pPr>
      <w:bookmarkStart w:id="64" w:name="_Toc149671389"/>
      <w:r w:rsidRPr="003069F0">
        <w:t>Resultados TT com BER:</w:t>
      </w:r>
      <w:bookmarkEnd w:id="64"/>
    </w:p>
    <w:p w14:paraId="77FC4647" w14:textId="77777777" w:rsidR="00267DC4" w:rsidRDefault="00267DC4" w:rsidP="00AF5EC6">
      <w:pPr>
        <w:pStyle w:val="BodyText"/>
        <w:keepNext/>
        <w:spacing w:before="1" w:line="259" w:lineRule="auto"/>
        <w:ind w:left="1702" w:right="1195"/>
      </w:pPr>
    </w:p>
    <w:p w14:paraId="394333E1" w14:textId="77777777" w:rsidR="00AF5EC6" w:rsidRDefault="00F420DF" w:rsidP="00AF5EC6">
      <w:pPr>
        <w:pStyle w:val="BodyText"/>
        <w:keepNext/>
        <w:spacing w:before="1" w:line="259" w:lineRule="auto"/>
        <w:ind w:left="1702" w:right="1195"/>
      </w:pPr>
      <w:r w:rsidRPr="00F420DF">
        <w:rPr>
          <w:rFonts w:asciiTheme="minorHAnsi" w:hAnsiTheme="minorHAnsi" w:cstheme="minorHAnsi"/>
          <w:noProof/>
        </w:rPr>
        <w:drawing>
          <wp:inline distT="0" distB="0" distL="0" distR="0" wp14:anchorId="5A710756" wp14:editId="6A7384D7">
            <wp:extent cx="5400000" cy="2946650"/>
            <wp:effectExtent l="0" t="0" r="0" b="6350"/>
            <wp:docPr id="204141540" name="Picture 20414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540" name="Picture 20414154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FCE" w14:textId="77777777" w:rsidR="00AF5EC6" w:rsidRDefault="00AF5EC6" w:rsidP="00AF5EC6">
      <w:pPr>
        <w:pStyle w:val="BodyText"/>
        <w:keepNext/>
        <w:spacing w:before="1" w:line="259" w:lineRule="auto"/>
        <w:ind w:left="1702" w:right="1195"/>
      </w:pPr>
    </w:p>
    <w:p w14:paraId="5611B064" w14:textId="548FAE97" w:rsidR="00F420DF" w:rsidRDefault="00AF5EC6" w:rsidP="00AF5EC6">
      <w:pPr>
        <w:pStyle w:val="Caption"/>
        <w:jc w:val="center"/>
        <w:rPr>
          <w:rFonts w:asciiTheme="minorHAnsi" w:hAnsiTheme="minorHAnsi" w:cstheme="minorHAnsi"/>
        </w:rPr>
      </w:pPr>
      <w:bookmarkStart w:id="65" w:name="_Ref149663961"/>
      <w:bookmarkStart w:id="66" w:name="_Ref149663941"/>
      <w:bookmarkStart w:id="67" w:name="_Toc1496727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7</w:t>
      </w:r>
      <w:r>
        <w:fldChar w:fldCharType="end"/>
      </w:r>
      <w:bookmarkEnd w:id="65"/>
      <w:r>
        <w:t xml:space="preserve">: </w:t>
      </w:r>
      <w:r w:rsidRPr="00573492">
        <w:t xml:space="preserve">Resultado do exercício </w:t>
      </w:r>
      <w:r w:rsidR="00C4052E">
        <w:t>1</w:t>
      </w:r>
      <w:r w:rsidRPr="00573492">
        <w:t xml:space="preserve">e </w:t>
      </w:r>
      <w:r>
        <w:t>TT com</w:t>
      </w:r>
      <w:r w:rsidRPr="00573492">
        <w:t xml:space="preserve"> BER</w:t>
      </w:r>
      <w:r w:rsidR="0046748D">
        <w:t xml:space="preserve"> </w:t>
      </w:r>
      <w:r w:rsidR="0046748D" w:rsidRPr="0046748D">
        <w:t>e pacotes mais pequenos</w:t>
      </w:r>
      <w:bookmarkEnd w:id="66"/>
      <w:bookmarkEnd w:id="67"/>
    </w:p>
    <w:p w14:paraId="2833CA78" w14:textId="35A517B3" w:rsidR="003069F0" w:rsidRDefault="003069F0" w:rsidP="00D126FA">
      <w:pPr>
        <w:pStyle w:val="Heading3"/>
      </w:pPr>
      <w:bookmarkStart w:id="68" w:name="_Toc149671390"/>
      <w:r w:rsidRPr="003069F0">
        <w:t>Conclusões:</w:t>
      </w:r>
      <w:bookmarkEnd w:id="68"/>
    </w:p>
    <w:p w14:paraId="24884C47" w14:textId="77777777" w:rsidR="00267DC4" w:rsidRDefault="00267DC4" w:rsidP="00AF5EC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349EFF09" w14:textId="6749619D" w:rsidR="003069F0" w:rsidRDefault="00C1311F" w:rsidP="00AF5EC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7B42FC" w:rsidRPr="002A74CE">
        <w:rPr>
          <w:rFonts w:asciiTheme="minorHAnsi" w:hAnsiTheme="minorHAnsi" w:cstheme="minorHAnsi"/>
        </w:rPr>
        <w:t xml:space="preserve">a última comparação podemos confirmar pela </w:t>
      </w:r>
      <w:r w:rsidR="008D7706" w:rsidRPr="008D7706">
        <w:rPr>
          <w:rFonts w:asciiTheme="minorHAnsi" w:hAnsiTheme="minorHAnsi" w:cstheme="minorHAnsi"/>
        </w:rPr>
        <w:fldChar w:fldCharType="begin"/>
      </w:r>
      <w:r w:rsidR="008D7706" w:rsidRPr="008D7706">
        <w:rPr>
          <w:rFonts w:asciiTheme="minorHAnsi" w:hAnsiTheme="minorHAnsi" w:cstheme="minorHAnsi"/>
        </w:rPr>
        <w:instrText xml:space="preserve"> REF _Ref149663961 \h </w:instrText>
      </w:r>
      <w:r w:rsidR="008D7706">
        <w:rPr>
          <w:rFonts w:asciiTheme="minorHAnsi" w:hAnsiTheme="minorHAnsi" w:cstheme="minorHAnsi"/>
        </w:rPr>
        <w:instrText xml:space="preserve"> \* MERGEFORMAT </w:instrText>
      </w:r>
      <w:r w:rsidR="008D7706" w:rsidRPr="008D7706">
        <w:rPr>
          <w:rFonts w:asciiTheme="minorHAnsi" w:hAnsiTheme="minorHAnsi" w:cstheme="minorHAnsi"/>
        </w:rPr>
      </w:r>
      <w:r w:rsidR="008D7706" w:rsidRPr="008D7706">
        <w:rPr>
          <w:rFonts w:asciiTheme="minorHAnsi" w:hAnsiTheme="minorHAnsi" w:cstheme="minorHAnsi"/>
        </w:rPr>
        <w:fldChar w:fldCharType="separate"/>
      </w:r>
      <w:r w:rsidR="000C3226" w:rsidRPr="000C3226">
        <w:rPr>
          <w:rFonts w:asciiTheme="minorHAnsi" w:hAnsiTheme="minorHAnsi" w:cstheme="minorHAnsi"/>
        </w:rPr>
        <w:t xml:space="preserve">Figura </w:t>
      </w:r>
      <w:r w:rsidR="000C3226" w:rsidRPr="000C3226">
        <w:rPr>
          <w:rFonts w:asciiTheme="minorHAnsi" w:hAnsiTheme="minorHAnsi" w:cstheme="minorHAnsi"/>
          <w:noProof/>
        </w:rPr>
        <w:t>7</w:t>
      </w:r>
      <w:r w:rsidR="008D7706" w:rsidRPr="008D7706">
        <w:rPr>
          <w:rFonts w:asciiTheme="minorHAnsi" w:hAnsiTheme="minorHAnsi" w:cstheme="minorHAnsi"/>
        </w:rPr>
        <w:fldChar w:fldCharType="end"/>
      </w:r>
      <w:r w:rsidR="008D7706">
        <w:rPr>
          <w:rFonts w:asciiTheme="minorHAnsi" w:hAnsiTheme="minorHAnsi" w:cstheme="minorHAnsi"/>
        </w:rPr>
        <w:t xml:space="preserve"> </w:t>
      </w:r>
      <w:r w:rsidR="007B42FC" w:rsidRPr="002A74CE">
        <w:rPr>
          <w:rFonts w:asciiTheme="minorHAnsi" w:hAnsiTheme="minorHAnsi" w:cstheme="minorHAnsi"/>
        </w:rPr>
        <w:t xml:space="preserve">que </w:t>
      </w:r>
      <w:r w:rsidR="00AE4795">
        <w:rPr>
          <w:rFonts w:asciiTheme="minorHAnsi" w:hAnsiTheme="minorHAnsi" w:cstheme="minorHAnsi"/>
        </w:rPr>
        <w:t>a taxa de transferência</w:t>
      </w:r>
      <w:r w:rsidR="00B20207" w:rsidRPr="002A74CE">
        <w:rPr>
          <w:rFonts w:asciiTheme="minorHAnsi" w:hAnsiTheme="minorHAnsi" w:cstheme="minorHAnsi"/>
        </w:rPr>
        <w:t xml:space="preserve"> </w:t>
      </w:r>
      <w:r w:rsidR="000A311E" w:rsidRPr="002A74CE">
        <w:rPr>
          <w:rFonts w:asciiTheme="minorHAnsi" w:hAnsiTheme="minorHAnsi" w:cstheme="minorHAnsi"/>
        </w:rPr>
        <w:t xml:space="preserve">com </w:t>
      </w:r>
      <w:r w:rsidR="00B14FD6">
        <w:rPr>
          <w:rFonts w:asciiTheme="minorHAnsi" w:hAnsiTheme="minorHAnsi" w:cstheme="minorHAnsi"/>
        </w:rPr>
        <w:t xml:space="preserve">o </w:t>
      </w:r>
      <w:r w:rsidR="000A311E" w:rsidRPr="002A74CE">
        <w:rPr>
          <w:rFonts w:asciiTheme="minorHAnsi" w:hAnsiTheme="minorHAnsi" w:cstheme="minorHAnsi"/>
        </w:rPr>
        <w:t xml:space="preserve">BER incluído não varia muito </w:t>
      </w:r>
      <w:r w:rsidR="00B14FD6">
        <w:rPr>
          <w:rFonts w:asciiTheme="minorHAnsi" w:hAnsiTheme="minorHAnsi" w:cstheme="minorHAnsi"/>
        </w:rPr>
        <w:t>d</w:t>
      </w:r>
      <w:r w:rsidR="003069F0">
        <w:rPr>
          <w:rFonts w:asciiTheme="minorHAnsi" w:hAnsiTheme="minorHAnsi" w:cstheme="minorHAnsi"/>
        </w:rPr>
        <w:t xml:space="preserve">os </w:t>
      </w:r>
      <w:r w:rsidR="000A311E" w:rsidRPr="002A74CE">
        <w:rPr>
          <w:rFonts w:asciiTheme="minorHAnsi" w:hAnsiTheme="minorHAnsi" w:cstheme="minorHAnsi"/>
        </w:rPr>
        <w:t xml:space="preserve">tamanhos </w:t>
      </w:r>
      <w:r w:rsidR="003069F0">
        <w:rPr>
          <w:rFonts w:asciiTheme="minorHAnsi" w:hAnsiTheme="minorHAnsi" w:cstheme="minorHAnsi"/>
        </w:rPr>
        <w:t xml:space="preserve">originais </w:t>
      </w:r>
      <w:r w:rsidR="00EA3876">
        <w:rPr>
          <w:rFonts w:asciiTheme="minorHAnsi" w:hAnsiTheme="minorHAnsi" w:cstheme="minorHAnsi"/>
        </w:rPr>
        <w:t>para</w:t>
      </w:r>
      <w:r w:rsidR="00E1532B" w:rsidRPr="002A74CE">
        <w:rPr>
          <w:rFonts w:asciiTheme="minorHAnsi" w:hAnsiTheme="minorHAnsi" w:cstheme="minorHAnsi"/>
        </w:rPr>
        <w:t xml:space="preserve"> os novos tamanhos dos pacotes. </w:t>
      </w:r>
    </w:p>
    <w:p w14:paraId="6EB30E3B" w14:textId="13AE4DE6" w:rsidR="00771371" w:rsidRDefault="004D3716" w:rsidP="00AF5EC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taxa de transferência </w:t>
      </w:r>
      <w:r w:rsidR="00F63902">
        <w:rPr>
          <w:rFonts w:asciiTheme="minorHAnsi" w:hAnsiTheme="minorHAnsi" w:cstheme="minorHAnsi"/>
        </w:rPr>
        <w:t>desceu um pouco em relação aos valores quando o sistema não incluía BER.</w:t>
      </w:r>
      <w:r w:rsidR="00B40B4D">
        <w:rPr>
          <w:rFonts w:asciiTheme="minorHAnsi" w:hAnsiTheme="minorHAnsi" w:cstheme="minorHAnsi"/>
        </w:rPr>
        <w:t xml:space="preserve"> Isto </w:t>
      </w:r>
      <w:r w:rsidR="00741594">
        <w:rPr>
          <w:rFonts w:asciiTheme="minorHAnsi" w:hAnsiTheme="minorHAnsi" w:cstheme="minorHAnsi"/>
        </w:rPr>
        <w:t>deve-se a algu</w:t>
      </w:r>
      <w:r w:rsidR="00A93C31">
        <w:rPr>
          <w:rFonts w:asciiTheme="minorHAnsi" w:hAnsiTheme="minorHAnsi" w:cstheme="minorHAnsi"/>
        </w:rPr>
        <w:t>ns pacotes</w:t>
      </w:r>
      <w:r w:rsidR="00741594">
        <w:rPr>
          <w:rFonts w:asciiTheme="minorHAnsi" w:hAnsiTheme="minorHAnsi" w:cstheme="minorHAnsi"/>
        </w:rPr>
        <w:t xml:space="preserve"> serem descartados por terem erros</w:t>
      </w:r>
      <w:r w:rsidR="00A93C31">
        <w:rPr>
          <w:rFonts w:asciiTheme="minorHAnsi" w:hAnsiTheme="minorHAnsi" w:cstheme="minorHAnsi"/>
        </w:rPr>
        <w:t xml:space="preserve">, </w:t>
      </w:r>
      <w:r w:rsidR="00C957D7">
        <w:rPr>
          <w:rFonts w:asciiTheme="minorHAnsi" w:hAnsiTheme="minorHAnsi" w:cstheme="minorHAnsi"/>
        </w:rPr>
        <w:t>sobrando menos pacotes, ou pacotes mais pequenos,</w:t>
      </w:r>
      <w:r w:rsidR="001B5A1F">
        <w:rPr>
          <w:rFonts w:asciiTheme="minorHAnsi" w:hAnsiTheme="minorHAnsi" w:cstheme="minorHAnsi"/>
        </w:rPr>
        <w:t xml:space="preserve"> já</w:t>
      </w:r>
      <w:r w:rsidR="00C957D7">
        <w:rPr>
          <w:rFonts w:asciiTheme="minorHAnsi" w:hAnsiTheme="minorHAnsi" w:cstheme="minorHAnsi"/>
        </w:rPr>
        <w:t xml:space="preserve"> que têm menor probabilidade de terem erros.</w:t>
      </w:r>
      <w:r w:rsidR="00A93C31">
        <w:rPr>
          <w:rFonts w:asciiTheme="minorHAnsi" w:hAnsiTheme="minorHAnsi" w:cstheme="minorHAnsi"/>
        </w:rPr>
        <w:t xml:space="preserve"> </w:t>
      </w:r>
    </w:p>
    <w:p w14:paraId="41A73634" w14:textId="474DFA29" w:rsidR="00AB70FA" w:rsidRDefault="00AB70FA" w:rsidP="00AF5EC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Concluímos que com </w:t>
      </w:r>
      <w:r w:rsidR="00D126FA">
        <w:rPr>
          <w:rFonts w:asciiTheme="minorHAnsi" w:hAnsiTheme="minorHAnsi" w:cstheme="minorHAnsi"/>
        </w:rPr>
        <w:t>menos pacotes e pacotes mais pequenos a taxa de transferência irá diminuir.</w:t>
      </w:r>
    </w:p>
    <w:p w14:paraId="6828BBC4" w14:textId="52B5CB00" w:rsidR="00C6714D" w:rsidRPr="002A74CE" w:rsidRDefault="007624B3" w:rsidP="00267DC4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commentRangeStart w:id="69"/>
      <w:commentRangeEnd w:id="69"/>
      <w:r>
        <w:rPr>
          <w:rStyle w:val="CommentReference"/>
        </w:rPr>
        <w:commentReference w:id="69"/>
      </w:r>
    </w:p>
    <w:p w14:paraId="7074C8C6" w14:textId="40D438EB" w:rsidR="00A009FE" w:rsidRPr="002A74CE" w:rsidRDefault="00A009FE" w:rsidP="00BF1435">
      <w:pPr>
        <w:pStyle w:val="Heading1"/>
      </w:pPr>
      <w:bookmarkStart w:id="70" w:name="_Toc149671391"/>
      <w:r w:rsidRPr="002A74CE">
        <w:t>Tarefa 2</w:t>
      </w:r>
      <w:bookmarkEnd w:id="70"/>
    </w:p>
    <w:p w14:paraId="6E6716B3" w14:textId="7656FBDB" w:rsidR="00A009FE" w:rsidRPr="00BF1435" w:rsidRDefault="00A009FE" w:rsidP="00BF1435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71" w:name="_Toc149671392"/>
      <w:r w:rsidRPr="6E9C09D6">
        <w:rPr>
          <w:rFonts w:asciiTheme="minorHAnsi" w:hAnsiTheme="minorHAnsi" w:cstheme="minorBidi"/>
          <w:color w:val="2E5395"/>
        </w:rPr>
        <w:t xml:space="preserve">Exercício </w:t>
      </w:r>
      <w:r w:rsidR="77675250" w:rsidRPr="6E9C09D6">
        <w:rPr>
          <w:rFonts w:asciiTheme="minorHAnsi" w:hAnsiTheme="minorHAnsi" w:cstheme="minorBidi"/>
          <w:color w:val="2E5395"/>
        </w:rPr>
        <w:t>2</w:t>
      </w:r>
      <w:r w:rsidRPr="6E9C09D6">
        <w:rPr>
          <w:rFonts w:asciiTheme="minorHAnsi" w:hAnsiTheme="minorHAnsi" w:cstheme="minorBidi"/>
          <w:color w:val="2E5395"/>
        </w:rPr>
        <w:t>a</w:t>
      </w:r>
      <w:bookmarkEnd w:id="71"/>
    </w:p>
    <w:p w14:paraId="783CD3A9" w14:textId="77777777" w:rsidR="0053321E" w:rsidRDefault="0053321E" w:rsidP="00267DC4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27AB099C" w14:textId="54887225" w:rsidR="00DD1E3D" w:rsidRDefault="003D1759" w:rsidP="00301BE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</w:t>
      </w:r>
      <w:r w:rsidR="00BD1740">
        <w:rPr>
          <w:rFonts w:asciiTheme="minorHAnsi" w:hAnsiTheme="minorHAnsi" w:cstheme="minorHAnsi"/>
        </w:rPr>
        <w:t xml:space="preserve"> criar</w:t>
      </w:r>
      <w:r>
        <w:rPr>
          <w:rFonts w:asciiTheme="minorHAnsi" w:hAnsiTheme="minorHAnsi" w:cstheme="minorHAnsi"/>
        </w:rPr>
        <w:t xml:space="preserve"> </w:t>
      </w:r>
      <w:r w:rsidR="00FA2F1E">
        <w:rPr>
          <w:rFonts w:asciiTheme="minorHAnsi" w:hAnsiTheme="minorHAnsi" w:cstheme="minorHAnsi"/>
        </w:rPr>
        <w:t xml:space="preserve">o Simulador 3 </w:t>
      </w:r>
      <w:r w:rsidR="00BD1740">
        <w:rPr>
          <w:rFonts w:asciiTheme="minorHAnsi" w:hAnsiTheme="minorHAnsi" w:cstheme="minorHAnsi"/>
        </w:rPr>
        <w:t xml:space="preserve">alterámos o Simulador 1 </w:t>
      </w:r>
      <w:r w:rsidR="0090533A">
        <w:rPr>
          <w:rFonts w:asciiTheme="minorHAnsi" w:hAnsiTheme="minorHAnsi" w:cstheme="minorHAnsi"/>
        </w:rPr>
        <w:t>de</w:t>
      </w:r>
      <w:r w:rsidR="00BD1740">
        <w:rPr>
          <w:rFonts w:asciiTheme="minorHAnsi" w:hAnsiTheme="minorHAnsi" w:cstheme="minorHAnsi"/>
        </w:rPr>
        <w:t xml:space="preserve"> forma </w:t>
      </w:r>
      <w:r w:rsidR="0090533A">
        <w:rPr>
          <w:rFonts w:asciiTheme="minorHAnsi" w:hAnsiTheme="minorHAnsi" w:cstheme="minorHAnsi"/>
        </w:rPr>
        <w:t>ao sistema</w:t>
      </w:r>
      <w:r w:rsidR="00153134">
        <w:rPr>
          <w:rFonts w:asciiTheme="minorHAnsi" w:hAnsiTheme="minorHAnsi" w:cstheme="minorHAnsi"/>
        </w:rPr>
        <w:t xml:space="preserve"> suportar</w:t>
      </w:r>
      <w:r w:rsidR="006F3FC8">
        <w:rPr>
          <w:rFonts w:asciiTheme="minorHAnsi" w:hAnsiTheme="minorHAnsi" w:cstheme="minorHAnsi"/>
        </w:rPr>
        <w:t xml:space="preserve">, </w:t>
      </w:r>
      <w:r w:rsidR="001908E8">
        <w:rPr>
          <w:rFonts w:asciiTheme="minorHAnsi" w:hAnsiTheme="minorHAnsi" w:cstheme="minorHAnsi"/>
        </w:rPr>
        <w:t xml:space="preserve">para </w:t>
      </w:r>
      <w:r w:rsidR="006F3FC8">
        <w:rPr>
          <w:rFonts w:asciiTheme="minorHAnsi" w:hAnsiTheme="minorHAnsi" w:cstheme="minorHAnsi"/>
        </w:rPr>
        <w:t>além de um fluxo</w:t>
      </w:r>
      <w:r w:rsidR="00F84585">
        <w:rPr>
          <w:rFonts w:asciiTheme="minorHAnsi" w:hAnsiTheme="minorHAnsi" w:cstheme="minorHAnsi"/>
        </w:rPr>
        <w:t xml:space="preserve"> de pacotes de Data, </w:t>
      </w:r>
      <w:r w:rsidR="00EA39CD">
        <w:rPr>
          <w:rFonts w:asciiTheme="minorHAnsi" w:hAnsiTheme="minorHAnsi" w:cstheme="minorHAnsi"/>
        </w:rPr>
        <w:t>n fluxos de pacotes de VoIP</w:t>
      </w:r>
      <w:r w:rsidR="00AD4ACA">
        <w:rPr>
          <w:rFonts w:asciiTheme="minorHAnsi" w:hAnsiTheme="minorHAnsi" w:cstheme="minorHAnsi"/>
        </w:rPr>
        <w:t>.</w:t>
      </w:r>
      <w:r w:rsidR="00CB1706">
        <w:rPr>
          <w:rFonts w:asciiTheme="minorHAnsi" w:hAnsiTheme="minorHAnsi" w:cstheme="minorHAnsi"/>
        </w:rPr>
        <w:t xml:space="preserve"> </w:t>
      </w:r>
    </w:p>
    <w:p w14:paraId="5AC3D218" w14:textId="4E3A2505" w:rsidR="00D966FE" w:rsidRDefault="00060962" w:rsidP="00DD1E3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forma a adicionar o novo parâmetro de </w:t>
      </w:r>
      <w:r w:rsidR="002761EA">
        <w:rPr>
          <w:rFonts w:asciiTheme="minorHAnsi" w:hAnsiTheme="minorHAnsi" w:cstheme="minorHAnsi"/>
        </w:rPr>
        <w:t>desempenho</w:t>
      </w:r>
      <w:r>
        <w:rPr>
          <w:rFonts w:asciiTheme="minorHAnsi" w:hAnsiTheme="minorHAnsi" w:cstheme="minorHAnsi"/>
        </w:rPr>
        <w:t xml:space="preserve">, </w:t>
      </w:r>
      <w:r w:rsidR="00315C24">
        <w:rPr>
          <w:rFonts w:asciiTheme="minorHAnsi" w:hAnsiTheme="minorHAnsi" w:cstheme="minorHAnsi"/>
        </w:rPr>
        <w:t>atraso médio na fila de espera,</w:t>
      </w:r>
      <w:r w:rsidR="00633E8B">
        <w:rPr>
          <w:rFonts w:asciiTheme="minorHAnsi" w:hAnsiTheme="minorHAnsi" w:cstheme="minorHAnsi"/>
        </w:rPr>
        <w:t xml:space="preserve"> é registado o </w:t>
      </w:r>
      <w:r w:rsidR="00CC42B8">
        <w:rPr>
          <w:rFonts w:asciiTheme="minorHAnsi" w:hAnsiTheme="minorHAnsi" w:cstheme="minorHAnsi"/>
        </w:rPr>
        <w:t>valor do relógio em QUEUE(1,</w:t>
      </w:r>
      <w:r w:rsidR="000333BD">
        <w:rPr>
          <w:rFonts w:asciiTheme="minorHAnsi" w:hAnsiTheme="minorHAnsi" w:cstheme="minorHAnsi"/>
        </w:rPr>
        <w:t>2</w:t>
      </w:r>
      <w:r w:rsidR="00CC42B8">
        <w:rPr>
          <w:rFonts w:asciiTheme="minorHAnsi" w:hAnsiTheme="minorHAnsi" w:cstheme="minorHAnsi"/>
        </w:rPr>
        <w:t xml:space="preserve">) </w:t>
      </w:r>
      <w:r w:rsidR="00D27A9F">
        <w:rPr>
          <w:rFonts w:asciiTheme="minorHAnsi" w:hAnsiTheme="minorHAnsi" w:cstheme="minorHAnsi"/>
        </w:rPr>
        <w:t>quando</w:t>
      </w:r>
      <w:r w:rsidR="00CC42B8">
        <w:rPr>
          <w:rFonts w:asciiTheme="minorHAnsi" w:hAnsiTheme="minorHAnsi" w:cstheme="minorHAnsi"/>
        </w:rPr>
        <w:t xml:space="preserve"> o pacote entra para a fila de espera.  </w:t>
      </w:r>
      <w:r w:rsidR="00D27A9F">
        <w:rPr>
          <w:rFonts w:asciiTheme="minorHAnsi" w:hAnsiTheme="minorHAnsi" w:cstheme="minorHAnsi"/>
        </w:rPr>
        <w:t>Quando</w:t>
      </w:r>
      <w:r w:rsidR="00273212">
        <w:rPr>
          <w:rFonts w:asciiTheme="minorHAnsi" w:hAnsiTheme="minorHAnsi" w:cstheme="minorHAnsi"/>
        </w:rPr>
        <w:t xml:space="preserve"> este pacote sai da fila, e antes de lhe ser adicionado o tempo que demora na </w:t>
      </w:r>
      <w:r w:rsidR="007C58E1">
        <w:rPr>
          <w:rFonts w:asciiTheme="minorHAnsi" w:hAnsiTheme="minorHAnsi" w:cstheme="minorHAnsi"/>
        </w:rPr>
        <w:t>transmissã</w:t>
      </w:r>
      <w:r w:rsidR="00273212">
        <w:rPr>
          <w:rFonts w:asciiTheme="minorHAnsi" w:hAnsiTheme="minorHAnsi" w:cstheme="minorHAnsi"/>
        </w:rPr>
        <w:t xml:space="preserve">o, </w:t>
      </w:r>
      <w:r w:rsidR="007C58E1">
        <w:rPr>
          <w:rFonts w:asciiTheme="minorHAnsi" w:hAnsiTheme="minorHAnsi" w:cstheme="minorHAnsi"/>
        </w:rPr>
        <w:t>é feita a incrementação</w:t>
      </w:r>
      <w:r w:rsidR="00273212">
        <w:rPr>
          <w:rFonts w:asciiTheme="minorHAnsi" w:hAnsiTheme="minorHAnsi" w:cstheme="minorHAnsi"/>
        </w:rPr>
        <w:t xml:space="preserve"> </w:t>
      </w:r>
      <w:r w:rsidR="00654936">
        <w:rPr>
          <w:rFonts w:asciiTheme="minorHAnsi" w:hAnsiTheme="minorHAnsi" w:cstheme="minorHAnsi"/>
        </w:rPr>
        <w:t>dos atrasos dos pacotes na fila</w:t>
      </w:r>
      <w:r w:rsidR="000333BD">
        <w:rPr>
          <w:rFonts w:asciiTheme="minorHAnsi" w:hAnsiTheme="minorHAnsi" w:cstheme="minorHAnsi"/>
        </w:rPr>
        <w:t xml:space="preserve">, subtraindo o relógio do momento pelo </w:t>
      </w:r>
      <w:r w:rsidR="005922E9">
        <w:rPr>
          <w:rFonts w:asciiTheme="minorHAnsi" w:hAnsiTheme="minorHAnsi" w:cstheme="minorHAnsi"/>
        </w:rPr>
        <w:t>guardado no momento de chegada</w:t>
      </w:r>
      <w:r w:rsidR="00D966FE">
        <w:rPr>
          <w:rFonts w:asciiTheme="minorHAnsi" w:hAnsiTheme="minorHAnsi" w:cstheme="minorHAnsi"/>
        </w:rPr>
        <w:t xml:space="preserve"> do pacote à fila</w:t>
      </w:r>
      <w:r w:rsidR="005922E9">
        <w:rPr>
          <w:rFonts w:asciiTheme="minorHAnsi" w:hAnsiTheme="minorHAnsi" w:cstheme="minorHAnsi"/>
        </w:rPr>
        <w:t>.</w:t>
      </w:r>
      <w:r w:rsidR="0067691C">
        <w:rPr>
          <w:rFonts w:asciiTheme="minorHAnsi" w:hAnsiTheme="minorHAnsi" w:cstheme="minorHAnsi"/>
        </w:rPr>
        <w:t xml:space="preserve"> </w:t>
      </w:r>
    </w:p>
    <w:p w14:paraId="757C284F" w14:textId="0BD21F7C" w:rsidR="00DD1E3D" w:rsidRDefault="0067691C" w:rsidP="00301BE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final</w:t>
      </w:r>
      <w:r w:rsidR="005607A0">
        <w:rPr>
          <w:rFonts w:asciiTheme="minorHAnsi" w:hAnsiTheme="minorHAnsi" w:cstheme="minorHAnsi"/>
        </w:rPr>
        <w:t xml:space="preserve"> a soma dos atrasos na fila de todos os pacotes é dividid</w:t>
      </w:r>
      <w:r w:rsidR="005D5E0E">
        <w:rPr>
          <w:rFonts w:asciiTheme="minorHAnsi" w:hAnsiTheme="minorHAnsi" w:cstheme="minorHAnsi"/>
        </w:rPr>
        <w:t>a</w:t>
      </w:r>
      <w:r w:rsidR="005607A0">
        <w:rPr>
          <w:rFonts w:asciiTheme="minorHAnsi" w:hAnsiTheme="minorHAnsi" w:cstheme="minorHAnsi"/>
        </w:rPr>
        <w:t xml:space="preserve"> pelo número de pacotes transmitidos</w:t>
      </w:r>
      <w:r w:rsidR="005D5E0E">
        <w:rPr>
          <w:rFonts w:asciiTheme="minorHAnsi" w:hAnsiTheme="minorHAnsi" w:cstheme="minorHAnsi"/>
        </w:rPr>
        <w:t xml:space="preserve"> e multiplicada por 1000 para ficar em milissegundos</w:t>
      </w:r>
      <w:r w:rsidR="005607A0">
        <w:rPr>
          <w:rFonts w:asciiTheme="minorHAnsi" w:hAnsiTheme="minorHAnsi" w:cstheme="minorHAnsi"/>
        </w:rPr>
        <w:t xml:space="preserve">. </w:t>
      </w:r>
      <w:r w:rsidR="006777A1">
        <w:rPr>
          <w:rFonts w:asciiTheme="minorHAnsi" w:hAnsiTheme="minorHAnsi" w:cstheme="minorHAnsi"/>
        </w:rPr>
        <w:t>Estes cálculos são realizados para pacotes de Data e VoIP separadamente.</w:t>
      </w:r>
    </w:p>
    <w:p w14:paraId="72413C22" w14:textId="6075D2D6" w:rsidR="00AF460A" w:rsidRPr="002A74CE" w:rsidRDefault="00AF460A" w:rsidP="00DD1E3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É importante notar </w:t>
      </w:r>
      <w:r w:rsidR="00BF6E30">
        <w:rPr>
          <w:rFonts w:asciiTheme="minorHAnsi" w:hAnsiTheme="minorHAnsi" w:cstheme="minorHAnsi"/>
        </w:rPr>
        <w:t>que depois de ser ultrapassado o número total de pacotes transmitidos</w:t>
      </w:r>
      <w:r w:rsidR="004A1B09">
        <w:rPr>
          <w:rFonts w:asciiTheme="minorHAnsi" w:hAnsiTheme="minorHAnsi" w:cstheme="minorHAnsi"/>
        </w:rPr>
        <w:t xml:space="preserve"> na simulação</w:t>
      </w:r>
      <w:r w:rsidR="00811263">
        <w:rPr>
          <w:rFonts w:asciiTheme="minorHAnsi" w:hAnsiTheme="minorHAnsi" w:cstheme="minorHAnsi"/>
        </w:rPr>
        <w:t xml:space="preserve"> </w:t>
      </w:r>
      <w:r w:rsidR="00B77ADA">
        <w:rPr>
          <w:rFonts w:asciiTheme="minorHAnsi" w:hAnsiTheme="minorHAnsi" w:cstheme="minorHAnsi"/>
        </w:rPr>
        <w:t xml:space="preserve">o </w:t>
      </w:r>
      <w:r w:rsidR="004A1B09">
        <w:rPr>
          <w:rFonts w:asciiTheme="minorHAnsi" w:hAnsiTheme="minorHAnsi" w:cstheme="minorHAnsi"/>
        </w:rPr>
        <w:t>atraso do próximo</w:t>
      </w:r>
      <w:r w:rsidR="00B77ADA">
        <w:rPr>
          <w:rFonts w:asciiTheme="minorHAnsi" w:hAnsiTheme="minorHAnsi" w:cstheme="minorHAnsi"/>
        </w:rPr>
        <w:t xml:space="preserve"> pacote </w:t>
      </w:r>
      <w:r w:rsidR="004A1B09">
        <w:rPr>
          <w:rFonts w:asciiTheme="minorHAnsi" w:hAnsiTheme="minorHAnsi" w:cstheme="minorHAnsi"/>
        </w:rPr>
        <w:t xml:space="preserve">que </w:t>
      </w:r>
      <w:r w:rsidR="0010260E">
        <w:rPr>
          <w:rFonts w:asciiTheme="minorHAnsi" w:hAnsiTheme="minorHAnsi" w:cstheme="minorHAnsi"/>
        </w:rPr>
        <w:t>sairia</w:t>
      </w:r>
      <w:r w:rsidR="004A1B09">
        <w:rPr>
          <w:rFonts w:asciiTheme="minorHAnsi" w:hAnsiTheme="minorHAnsi" w:cstheme="minorHAnsi"/>
        </w:rPr>
        <w:t xml:space="preserve"> da fila já não é incluído</w:t>
      </w:r>
      <w:r w:rsidR="001A6AE8">
        <w:rPr>
          <w:rFonts w:asciiTheme="minorHAnsi" w:hAnsiTheme="minorHAnsi" w:cstheme="minorHAnsi"/>
        </w:rPr>
        <w:t xml:space="preserve"> para </w:t>
      </w:r>
      <w:r w:rsidR="004C1D47">
        <w:rPr>
          <w:rFonts w:asciiTheme="minorHAnsi" w:hAnsiTheme="minorHAnsi" w:cstheme="minorHAnsi"/>
        </w:rPr>
        <w:t xml:space="preserve">o </w:t>
      </w:r>
      <w:r w:rsidR="001A6AE8">
        <w:rPr>
          <w:rFonts w:asciiTheme="minorHAnsi" w:hAnsiTheme="minorHAnsi" w:cstheme="minorHAnsi"/>
        </w:rPr>
        <w:t xml:space="preserve">cálculo do atraso médio </w:t>
      </w:r>
      <w:r w:rsidR="004C1D47">
        <w:rPr>
          <w:rFonts w:asciiTheme="minorHAnsi" w:hAnsiTheme="minorHAnsi" w:cstheme="minorHAnsi"/>
        </w:rPr>
        <w:t>dos pacotes</w:t>
      </w:r>
      <w:r w:rsidR="000A66EA">
        <w:rPr>
          <w:rFonts w:asciiTheme="minorHAnsi" w:hAnsiTheme="minorHAnsi" w:cstheme="minorHAnsi"/>
        </w:rPr>
        <w:t xml:space="preserve"> </w:t>
      </w:r>
      <w:r w:rsidR="001A6AE8">
        <w:rPr>
          <w:rFonts w:asciiTheme="minorHAnsi" w:hAnsiTheme="minorHAnsi" w:cstheme="minorHAnsi"/>
        </w:rPr>
        <w:t>na fil</w:t>
      </w:r>
      <w:r w:rsidR="000A66EA">
        <w:rPr>
          <w:rFonts w:asciiTheme="minorHAnsi" w:hAnsiTheme="minorHAnsi" w:cstheme="minorHAnsi"/>
        </w:rPr>
        <w:t>a</w:t>
      </w:r>
      <w:r w:rsidR="004C1D47">
        <w:rPr>
          <w:rFonts w:asciiTheme="minorHAnsi" w:hAnsiTheme="minorHAnsi" w:cstheme="minorHAnsi"/>
        </w:rPr>
        <w:t>.</w:t>
      </w:r>
    </w:p>
    <w:p w14:paraId="322F3B77" w14:textId="77777777" w:rsidR="009F091B" w:rsidRPr="002A74CE" w:rsidRDefault="009F091B" w:rsidP="00DD1E3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B8EC456" w14:textId="77777777" w:rsidR="009F091B" w:rsidRDefault="009F091B">
      <w:pPr>
        <w:rPr>
          <w:rFonts w:ascii="Calibri Light" w:eastAsia="Calibri Light" w:hAnsi="Calibri Light" w:cs="Calibri Light"/>
          <w:sz w:val="28"/>
          <w:szCs w:val="28"/>
        </w:rPr>
      </w:pPr>
      <w:r>
        <w:br w:type="page"/>
      </w:r>
    </w:p>
    <w:p w14:paraId="35423F3C" w14:textId="59090EEF" w:rsidR="009F091B" w:rsidRPr="00021D9B" w:rsidRDefault="009F091B" w:rsidP="009F091B">
      <w:pPr>
        <w:pStyle w:val="Heading3"/>
      </w:pPr>
      <w:bookmarkStart w:id="72" w:name="_Toc149671393"/>
      <w:r>
        <w:lastRenderedPageBreak/>
        <w:t>Código</w:t>
      </w:r>
      <w:bookmarkEnd w:id="72"/>
    </w:p>
    <w:p w14:paraId="5C0C603C" w14:textId="77777777" w:rsidR="003D1759" w:rsidRDefault="003D1759" w:rsidP="009F091B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bookmarkStart w:id="73" w:name="_MON_1759882429"/>
    <w:bookmarkEnd w:id="73"/>
    <w:p w14:paraId="3C86AC7E" w14:textId="78A9DE99" w:rsidR="003D1759" w:rsidRPr="00483D8F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5456" w14:anchorId="25CF3C9C">
          <v:shape id="_x0000_i1032" type="#_x0000_t75" style="width:424.8pt;height:582.6pt" o:ole="" o:bordertopcolor="this" o:borderleftcolor="this" o:borderbottomcolor="this" o:borderrightcolor="this">
            <v:imagedata r:id="rId4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2" DrawAspect="Content" ObjectID="_1760362382" r:id="rId50"/>
        </w:object>
      </w:r>
    </w:p>
    <w:bookmarkStart w:id="74" w:name="_MON_1760232459"/>
    <w:bookmarkEnd w:id="74"/>
    <w:p w14:paraId="54B7D06A" w14:textId="0947F4FA" w:rsidR="00A82B3F" w:rsidRDefault="009148C9" w:rsidP="006509EF">
      <w:pPr>
        <w:pStyle w:val="BodyText"/>
        <w:spacing w:before="1" w:line="259" w:lineRule="auto"/>
        <w:ind w:left="1440" w:right="1195" w:firstLine="262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4022" w14:anchorId="2B197998">
          <v:shape id="_x0000_i1033" type="#_x0000_t75" style="width:424.8pt;height:501pt" o:ole="" o:bordertopcolor="this" o:borderleftcolor="this" o:borderbottomcolor="this" o:borderrightcolor="this">
            <v:imagedata r:id="rId5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3" DrawAspect="Content" ObjectID="_1760362383" r:id="rId52"/>
        </w:object>
      </w:r>
    </w:p>
    <w:bookmarkStart w:id="75" w:name="_MON_1760212009"/>
    <w:bookmarkEnd w:id="75"/>
    <w:p w14:paraId="75A442DE" w14:textId="3958BA1E" w:rsidR="00A82B3F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object w:dxaOrig="11906" w:dyaOrig="16580" w14:anchorId="2966BF05">
          <v:shape id="_x0000_i1034" type="#_x0000_t75" style="width:424.8pt;height:592.8pt" o:ole="" o:bordertopcolor="this" o:borderleftcolor="this" o:borderbottomcolor="this" o:borderrightcolor="this">
            <v:imagedata r:id="rId5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4" DrawAspect="Content" ObjectID="_1760362384" r:id="rId54"/>
        </w:object>
      </w:r>
    </w:p>
    <w:p w14:paraId="049250E5" w14:textId="77777777" w:rsidR="0048401B" w:rsidRDefault="0048401B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195AC99C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3825F4BA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2A937F39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4C976E2A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1DF66AC1" w14:textId="70433498" w:rsidR="3FB28670" w:rsidRDefault="3FB28670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16EE96E0" w14:textId="353F98D7" w:rsidR="3FB28670" w:rsidRDefault="3FB28670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  <w:lang w:val="en-GB"/>
        </w:rPr>
      </w:pPr>
    </w:p>
    <w:p w14:paraId="28B7415B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  <w:lang w:val="en-GB"/>
        </w:rPr>
      </w:pPr>
    </w:p>
    <w:p w14:paraId="39C984F8" w14:textId="7E4DD958" w:rsidR="0048401B" w:rsidRDefault="0048401B" w:rsidP="0048401B">
      <w:pPr>
        <w:pStyle w:val="Heading3"/>
      </w:pPr>
      <w:bookmarkStart w:id="76" w:name="_Toc149671394"/>
      <w:r w:rsidRPr="0048401B">
        <w:t>Resultados:</w:t>
      </w:r>
      <w:bookmarkEnd w:id="76"/>
    </w:p>
    <w:p w14:paraId="51084E59" w14:textId="6ECDAC4F" w:rsidR="00D819EA" w:rsidRDefault="00D819EA" w:rsidP="00D819E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AE4E288" w14:textId="77777777" w:rsidR="00D819EA" w:rsidRPr="00D819EA" w:rsidRDefault="00D819EA" w:rsidP="00D819EA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081CABF9" w14:textId="77777777" w:rsidR="00456C97" w:rsidRDefault="0048401B" w:rsidP="00D64686">
      <w:pPr>
        <w:ind w:left="982"/>
        <w:jc w:val="center"/>
      </w:pPr>
      <w:r>
        <w:rPr>
          <w:noProof/>
          <w:lang w:val="en-GB"/>
        </w:rPr>
        <w:drawing>
          <wp:inline distT="0" distB="0" distL="0" distR="0" wp14:anchorId="65F23380" wp14:editId="0EE46514">
            <wp:extent cx="5400000" cy="2899689"/>
            <wp:effectExtent l="0" t="0" r="0" b="0"/>
            <wp:docPr id="1813872045" name="Picture 181387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72045" name="Picture 181387204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E52F" w14:textId="77777777" w:rsidR="0075260F" w:rsidRDefault="0075260F" w:rsidP="00456C97">
      <w:pPr>
        <w:pStyle w:val="Caption"/>
        <w:jc w:val="center"/>
      </w:pPr>
      <w:bookmarkStart w:id="77" w:name="_Ref149666467"/>
    </w:p>
    <w:p w14:paraId="3A0111F9" w14:textId="39705AB6" w:rsidR="006509EF" w:rsidRDefault="00456C97" w:rsidP="00456C97">
      <w:pPr>
        <w:pStyle w:val="Caption"/>
        <w:jc w:val="center"/>
      </w:pPr>
      <w:bookmarkStart w:id="78" w:name="_Toc1496727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8</w:t>
      </w:r>
      <w:r>
        <w:fldChar w:fldCharType="end"/>
      </w:r>
      <w:bookmarkEnd w:id="77"/>
      <w:r>
        <w:t xml:space="preserve">: </w:t>
      </w:r>
      <w:r w:rsidRPr="005C58CB">
        <w:t>Resultado do exercício 2a APD vs AQD</w:t>
      </w:r>
      <w:bookmarkEnd w:id="78"/>
    </w:p>
    <w:p w14:paraId="70575EBF" w14:textId="7814541F" w:rsidR="0076344A" w:rsidRPr="00B4220C" w:rsidRDefault="0048401B" w:rsidP="0076344A">
      <w:pPr>
        <w:pStyle w:val="Heading3"/>
      </w:pPr>
      <w:bookmarkStart w:id="79" w:name="_Toc149671395"/>
      <w:r>
        <w:t>C</w:t>
      </w:r>
      <w:r w:rsidR="0076344A" w:rsidRPr="00B4220C">
        <w:t>onclusões:</w:t>
      </w:r>
      <w:bookmarkEnd w:id="79"/>
    </w:p>
    <w:p w14:paraId="4A2A4C88" w14:textId="77777777" w:rsidR="009B28B6" w:rsidRDefault="009B28B6" w:rsidP="00E806FE">
      <w:pPr>
        <w:ind w:left="1702" w:firstLine="23"/>
        <w:rPr>
          <w:rFonts w:asciiTheme="minorHAnsi" w:hAnsiTheme="minorHAnsi" w:cstheme="minorHAnsi"/>
        </w:rPr>
      </w:pPr>
    </w:p>
    <w:p w14:paraId="6D7504B1" w14:textId="77777777" w:rsidR="000C3226" w:rsidRPr="000C3226" w:rsidRDefault="00B62126" w:rsidP="000C322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3FB28670">
        <w:rPr>
          <w:rFonts w:asciiTheme="minorHAnsi" w:hAnsiTheme="minorHAnsi" w:cstheme="minorBidi"/>
        </w:rPr>
        <w:t xml:space="preserve">Com o aumento dos fluxos de pacotes VoIP há um aumento </w:t>
      </w:r>
      <w:r w:rsidR="001D40BD" w:rsidRPr="3FB28670">
        <w:rPr>
          <w:rFonts w:asciiTheme="minorHAnsi" w:hAnsiTheme="minorHAnsi" w:cstheme="minorBidi"/>
        </w:rPr>
        <w:t xml:space="preserve">geral </w:t>
      </w:r>
      <w:r w:rsidR="00631DB3" w:rsidRPr="3FB28670">
        <w:rPr>
          <w:rFonts w:asciiTheme="minorHAnsi" w:hAnsiTheme="minorHAnsi" w:cstheme="minorBidi"/>
        </w:rPr>
        <w:t xml:space="preserve">dos atrasos </w:t>
      </w:r>
      <w:r w:rsidR="001F7C0C" w:rsidRPr="3FB28670">
        <w:rPr>
          <w:rFonts w:asciiTheme="minorHAnsi" w:hAnsiTheme="minorHAnsi" w:cstheme="minorBidi"/>
        </w:rPr>
        <w:t>dos pacotes</w:t>
      </w:r>
      <w:r w:rsidR="00417094" w:rsidRPr="3FB28670">
        <w:rPr>
          <w:rFonts w:asciiTheme="minorHAnsi" w:hAnsiTheme="minorHAnsi" w:cstheme="minorBidi"/>
        </w:rPr>
        <w:t>,</w:t>
      </w:r>
      <w:r w:rsidR="001D40BD" w:rsidRPr="3FB28670">
        <w:rPr>
          <w:rFonts w:asciiTheme="minorHAnsi" w:hAnsiTheme="minorHAnsi" w:cstheme="minorBidi"/>
        </w:rPr>
        <w:t xml:space="preserve"> tanto</w:t>
      </w:r>
      <w:r w:rsidR="001F7C0C" w:rsidRPr="3FB28670">
        <w:rPr>
          <w:rFonts w:asciiTheme="minorHAnsi" w:hAnsiTheme="minorHAnsi" w:cstheme="minorBidi"/>
        </w:rPr>
        <w:t xml:space="preserve"> na fila </w:t>
      </w:r>
      <w:r w:rsidR="001D40BD" w:rsidRPr="3FB28670">
        <w:rPr>
          <w:rFonts w:asciiTheme="minorHAnsi" w:hAnsiTheme="minorHAnsi" w:cstheme="minorBidi"/>
        </w:rPr>
        <w:t xml:space="preserve">como </w:t>
      </w:r>
      <w:r w:rsidR="001F7C0C" w:rsidRPr="3FB28670">
        <w:rPr>
          <w:rFonts w:asciiTheme="minorHAnsi" w:hAnsiTheme="minorHAnsi" w:cstheme="minorBidi"/>
        </w:rPr>
        <w:t>no sistema</w:t>
      </w:r>
      <w:r w:rsidR="009C694A" w:rsidRPr="3FB28670">
        <w:rPr>
          <w:rFonts w:asciiTheme="minorHAnsi" w:hAnsiTheme="minorHAnsi" w:cstheme="minorBidi"/>
        </w:rPr>
        <w:t>,</w:t>
      </w:r>
      <w:r w:rsidR="00417094" w:rsidRPr="3FB28670">
        <w:rPr>
          <w:rFonts w:asciiTheme="minorHAnsi" w:hAnsiTheme="minorHAnsi" w:cstheme="minorBidi"/>
        </w:rPr>
        <w:t xml:space="preserve"> como é possível confirmar pela</w:t>
      </w:r>
      <w:r w:rsidR="00061F4D">
        <w:rPr>
          <w:rFonts w:asciiTheme="minorHAnsi" w:hAnsiTheme="minorHAnsi" w:cstheme="minorBidi"/>
        </w:rPr>
        <w:t xml:space="preserve"> </w:t>
      </w:r>
      <w:r w:rsidR="00061F4D" w:rsidRPr="00061F4D">
        <w:rPr>
          <w:rFonts w:asciiTheme="minorHAnsi" w:hAnsiTheme="minorHAnsi" w:cstheme="minorHAnsi"/>
        </w:rPr>
        <w:fldChar w:fldCharType="begin"/>
      </w:r>
      <w:r w:rsidR="00061F4D" w:rsidRPr="00061F4D">
        <w:rPr>
          <w:rFonts w:asciiTheme="minorHAnsi" w:hAnsiTheme="minorHAnsi" w:cstheme="minorHAnsi"/>
        </w:rPr>
        <w:instrText xml:space="preserve"> REF _Ref149666467 \h </w:instrText>
      </w:r>
      <w:r w:rsidR="00061F4D">
        <w:rPr>
          <w:rFonts w:asciiTheme="minorHAnsi" w:hAnsiTheme="minorHAnsi" w:cstheme="minorHAnsi"/>
        </w:rPr>
        <w:instrText xml:space="preserve"> \* MERGEFORMAT </w:instrText>
      </w:r>
      <w:r w:rsidR="00061F4D" w:rsidRPr="00061F4D">
        <w:rPr>
          <w:rFonts w:asciiTheme="minorHAnsi" w:hAnsiTheme="minorHAnsi" w:cstheme="minorHAnsi"/>
        </w:rPr>
      </w:r>
      <w:r w:rsidR="00061F4D" w:rsidRPr="00061F4D">
        <w:rPr>
          <w:rFonts w:asciiTheme="minorHAnsi" w:hAnsiTheme="minorHAnsi" w:cstheme="minorHAnsi"/>
        </w:rPr>
        <w:fldChar w:fldCharType="separate"/>
      </w:r>
    </w:p>
    <w:p w14:paraId="0D776C3A" w14:textId="245139EC" w:rsidR="00664E16" w:rsidRPr="009B28B6" w:rsidRDefault="000C3226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0C3226">
        <w:rPr>
          <w:rFonts w:asciiTheme="minorHAnsi" w:hAnsiTheme="minorHAnsi" w:cstheme="minorHAnsi"/>
        </w:rPr>
        <w:t>Figura</w:t>
      </w:r>
      <w:r w:rsidRPr="000C3226">
        <w:rPr>
          <w:rFonts w:asciiTheme="minorHAnsi" w:hAnsiTheme="minorHAnsi" w:cstheme="minorHAnsi"/>
          <w:noProof/>
        </w:rPr>
        <w:t xml:space="preserve"> </w:t>
      </w:r>
      <w:r>
        <w:rPr>
          <w:noProof/>
        </w:rPr>
        <w:t>8</w:t>
      </w:r>
      <w:r w:rsidR="00061F4D" w:rsidRPr="00061F4D">
        <w:rPr>
          <w:rFonts w:asciiTheme="minorHAnsi" w:hAnsiTheme="minorHAnsi" w:cstheme="minorHAnsi"/>
        </w:rPr>
        <w:fldChar w:fldCharType="end"/>
      </w:r>
      <w:r w:rsidR="00417094" w:rsidRPr="3FB28670">
        <w:rPr>
          <w:rFonts w:asciiTheme="minorHAnsi" w:hAnsiTheme="minorHAnsi" w:cstheme="minorBidi"/>
        </w:rPr>
        <w:t>.</w:t>
      </w:r>
      <w:r w:rsidR="005B706B" w:rsidRPr="3FB28670">
        <w:rPr>
          <w:rFonts w:asciiTheme="minorHAnsi" w:hAnsiTheme="minorHAnsi" w:cstheme="minorBidi"/>
        </w:rPr>
        <w:t xml:space="preserve"> Isto deve-se </w:t>
      </w:r>
      <w:r w:rsidR="006660AD" w:rsidRPr="3FB28670">
        <w:rPr>
          <w:rFonts w:asciiTheme="minorHAnsi" w:hAnsiTheme="minorHAnsi" w:cstheme="minorBidi"/>
        </w:rPr>
        <w:t xml:space="preserve">ao facto de chegarem mais pacotes à fila </w:t>
      </w:r>
      <w:r w:rsidR="00990473" w:rsidRPr="3FB28670">
        <w:rPr>
          <w:rFonts w:asciiTheme="minorHAnsi" w:hAnsiTheme="minorHAnsi" w:cstheme="minorBidi"/>
        </w:rPr>
        <w:t xml:space="preserve">de espera </w:t>
      </w:r>
      <w:r w:rsidR="00450AA8" w:rsidRPr="3FB28670">
        <w:rPr>
          <w:rFonts w:asciiTheme="minorHAnsi" w:hAnsiTheme="minorHAnsi" w:cstheme="minorBidi"/>
        </w:rPr>
        <w:t>única</w:t>
      </w:r>
      <w:r w:rsidR="00423297" w:rsidRPr="3FB28670">
        <w:rPr>
          <w:rFonts w:asciiTheme="minorHAnsi" w:hAnsiTheme="minorHAnsi" w:cstheme="minorBidi"/>
        </w:rPr>
        <w:t xml:space="preserve">, fazendo </w:t>
      </w:r>
      <w:r w:rsidR="00664E16" w:rsidRPr="3FB28670">
        <w:rPr>
          <w:rFonts w:asciiTheme="minorHAnsi" w:hAnsiTheme="minorHAnsi" w:cstheme="minorBidi"/>
        </w:rPr>
        <w:t xml:space="preserve">esta ficar mais congestionada </w:t>
      </w:r>
      <w:r w:rsidR="00AB4BB4" w:rsidRPr="3FB28670">
        <w:rPr>
          <w:rFonts w:asciiTheme="minorHAnsi" w:hAnsiTheme="minorHAnsi" w:cstheme="minorBidi"/>
        </w:rPr>
        <w:t>e</w:t>
      </w:r>
      <w:r w:rsidR="00976BF4" w:rsidRPr="3FB28670">
        <w:rPr>
          <w:rFonts w:asciiTheme="minorHAnsi" w:hAnsiTheme="minorHAnsi" w:cstheme="minorBidi"/>
        </w:rPr>
        <w:t>, consequentemente,</w:t>
      </w:r>
      <w:r w:rsidR="00AB4BB4" w:rsidRPr="3FB28670">
        <w:rPr>
          <w:rFonts w:asciiTheme="minorHAnsi" w:hAnsiTheme="minorHAnsi" w:cstheme="minorBidi"/>
        </w:rPr>
        <w:t xml:space="preserve"> os pacotes terem de esperar mais tempo para serem </w:t>
      </w:r>
      <w:r w:rsidR="00664E16" w:rsidRPr="3FB28670">
        <w:rPr>
          <w:rFonts w:asciiTheme="minorHAnsi" w:hAnsiTheme="minorHAnsi" w:cstheme="minorBidi"/>
        </w:rPr>
        <w:t>transferidos.</w:t>
      </w:r>
    </w:p>
    <w:p w14:paraId="6C6935D2" w14:textId="729116EB" w:rsidR="00A56223" w:rsidRPr="009B28B6" w:rsidRDefault="00EB395E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>Os</w:t>
      </w:r>
      <w:r w:rsidR="007C0C48" w:rsidRPr="3FB28670">
        <w:rPr>
          <w:rFonts w:asciiTheme="minorHAnsi" w:hAnsiTheme="minorHAnsi" w:cstheme="minorBidi"/>
        </w:rPr>
        <w:t xml:space="preserve"> </w:t>
      </w:r>
      <w:r w:rsidR="00100458" w:rsidRPr="3FB28670">
        <w:rPr>
          <w:rFonts w:asciiTheme="minorHAnsi" w:hAnsiTheme="minorHAnsi" w:cstheme="minorBidi"/>
        </w:rPr>
        <w:t xml:space="preserve">aumentos </w:t>
      </w:r>
      <w:r w:rsidR="00907F0B" w:rsidRPr="3FB28670">
        <w:rPr>
          <w:rFonts w:asciiTheme="minorHAnsi" w:hAnsiTheme="minorHAnsi" w:cstheme="minorBidi"/>
        </w:rPr>
        <w:t>n</w:t>
      </w:r>
      <w:r w:rsidR="00100458" w:rsidRPr="3FB28670">
        <w:rPr>
          <w:rFonts w:asciiTheme="minorHAnsi" w:hAnsiTheme="minorHAnsi" w:cstheme="minorBidi"/>
        </w:rPr>
        <w:t>os atrasos</w:t>
      </w:r>
      <w:r w:rsidR="00977325" w:rsidRPr="3FB28670">
        <w:rPr>
          <w:rFonts w:asciiTheme="minorHAnsi" w:hAnsiTheme="minorHAnsi" w:cstheme="minorBidi"/>
        </w:rPr>
        <w:t xml:space="preserve"> </w:t>
      </w:r>
      <w:r w:rsidRPr="3FB28670">
        <w:rPr>
          <w:rFonts w:asciiTheme="minorHAnsi" w:hAnsiTheme="minorHAnsi" w:cstheme="minorBidi"/>
        </w:rPr>
        <w:t>levam</w:t>
      </w:r>
      <w:r w:rsidR="00977325" w:rsidRPr="3FB28670">
        <w:rPr>
          <w:rFonts w:asciiTheme="minorHAnsi" w:hAnsiTheme="minorHAnsi" w:cstheme="minorBidi"/>
        </w:rPr>
        <w:t xml:space="preserve"> </w:t>
      </w:r>
      <w:r w:rsidR="00A70414" w:rsidRPr="3FB28670">
        <w:rPr>
          <w:rFonts w:asciiTheme="minorHAnsi" w:hAnsiTheme="minorHAnsi" w:cstheme="minorBidi"/>
        </w:rPr>
        <w:t>a</w:t>
      </w:r>
      <w:r w:rsidR="00977325" w:rsidRPr="3FB28670">
        <w:rPr>
          <w:rFonts w:asciiTheme="minorHAnsi" w:hAnsiTheme="minorHAnsi" w:cstheme="minorBidi"/>
        </w:rPr>
        <w:t xml:space="preserve"> intervalos de confiança</w:t>
      </w:r>
      <w:r w:rsidR="00100458" w:rsidRPr="3FB28670">
        <w:rPr>
          <w:rFonts w:asciiTheme="minorHAnsi" w:hAnsiTheme="minorHAnsi" w:cstheme="minorBidi"/>
        </w:rPr>
        <w:t xml:space="preserve"> </w:t>
      </w:r>
      <w:r w:rsidR="00E22E6B" w:rsidRPr="3FB28670">
        <w:rPr>
          <w:rFonts w:asciiTheme="minorHAnsi" w:hAnsiTheme="minorHAnsi" w:cstheme="minorBidi"/>
        </w:rPr>
        <w:t>maiores</w:t>
      </w:r>
      <w:r w:rsidR="00B67FB7" w:rsidRPr="3FB28670">
        <w:rPr>
          <w:rFonts w:asciiTheme="minorHAnsi" w:hAnsiTheme="minorHAnsi" w:cstheme="minorBidi"/>
        </w:rPr>
        <w:t>, uma vez que</w:t>
      </w:r>
      <w:r w:rsidR="00907F0B" w:rsidRPr="3FB28670">
        <w:rPr>
          <w:rFonts w:asciiTheme="minorHAnsi" w:hAnsiTheme="minorHAnsi" w:cstheme="minorBidi"/>
        </w:rPr>
        <w:t xml:space="preserve"> </w:t>
      </w:r>
      <w:r w:rsidR="00B26381" w:rsidRPr="3FB28670">
        <w:rPr>
          <w:rFonts w:asciiTheme="minorHAnsi" w:hAnsiTheme="minorHAnsi" w:cstheme="minorBidi"/>
        </w:rPr>
        <w:t xml:space="preserve">há um aumento da </w:t>
      </w:r>
      <w:r w:rsidR="00041AF3" w:rsidRPr="3FB28670">
        <w:rPr>
          <w:rFonts w:asciiTheme="minorHAnsi" w:hAnsiTheme="minorHAnsi" w:cstheme="minorBidi"/>
        </w:rPr>
        <w:t xml:space="preserve">ampliação </w:t>
      </w:r>
      <w:r w:rsidR="002A0898" w:rsidRPr="3FB28670">
        <w:rPr>
          <w:rFonts w:asciiTheme="minorHAnsi" w:hAnsiTheme="minorHAnsi" w:cstheme="minorBidi"/>
        </w:rPr>
        <w:t>da variação e incerteza</w:t>
      </w:r>
      <w:r w:rsidR="008665E1" w:rsidRPr="3FB28670">
        <w:rPr>
          <w:rFonts w:asciiTheme="minorHAnsi" w:hAnsiTheme="minorHAnsi" w:cstheme="minorBidi"/>
        </w:rPr>
        <w:t>.</w:t>
      </w:r>
    </w:p>
    <w:p w14:paraId="4E44B7D0" w14:textId="1E0C243C" w:rsidR="005A4E2A" w:rsidRPr="009B28B6" w:rsidRDefault="00B9175D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Se calcularmos as diferenças </w:t>
      </w:r>
      <w:r w:rsidR="00CD68B5" w:rsidRPr="3FB28670">
        <w:rPr>
          <w:rFonts w:asciiTheme="minorHAnsi" w:hAnsiTheme="minorHAnsi" w:cstheme="minorBidi"/>
        </w:rPr>
        <w:t>entre</w:t>
      </w:r>
      <w:r w:rsidRPr="3FB28670">
        <w:rPr>
          <w:rFonts w:asciiTheme="minorHAnsi" w:hAnsiTheme="minorHAnsi" w:cstheme="minorBidi"/>
        </w:rPr>
        <w:t xml:space="preserve"> valores </w:t>
      </w:r>
      <w:r w:rsidR="00CD68B5" w:rsidRPr="3FB28670">
        <w:rPr>
          <w:rFonts w:asciiTheme="minorHAnsi" w:hAnsiTheme="minorHAnsi" w:cstheme="minorBidi"/>
        </w:rPr>
        <w:t>dos atrasos</w:t>
      </w:r>
      <w:r w:rsidR="004A6905" w:rsidRPr="3FB28670">
        <w:rPr>
          <w:rFonts w:asciiTheme="minorHAnsi" w:hAnsiTheme="minorHAnsi" w:cstheme="minorBidi"/>
        </w:rPr>
        <w:t xml:space="preserve"> no sistema e atrasos na fila de espera verificamos que, para qualquer fluxo, </w:t>
      </w:r>
      <w:r w:rsidR="00A32CD0" w:rsidRPr="3FB28670">
        <w:rPr>
          <w:rFonts w:asciiTheme="minorHAnsi" w:hAnsiTheme="minorHAnsi" w:cstheme="minorBidi"/>
        </w:rPr>
        <w:t>este valor dá praticamente igual (Tanto para Data como para VoIP)</w:t>
      </w:r>
      <w:r w:rsidR="00805274" w:rsidRPr="3FB28670">
        <w:rPr>
          <w:rFonts w:asciiTheme="minorHAnsi" w:hAnsiTheme="minorHAnsi" w:cstheme="minorBidi"/>
        </w:rPr>
        <w:t xml:space="preserve">. Isto deve-se ao </w:t>
      </w:r>
      <w:r w:rsidR="0099166B" w:rsidRPr="3FB28670">
        <w:rPr>
          <w:rFonts w:asciiTheme="minorHAnsi" w:hAnsiTheme="minorHAnsi" w:cstheme="minorBidi"/>
        </w:rPr>
        <w:t>facto d</w:t>
      </w:r>
      <w:r w:rsidR="006E6EBB" w:rsidRPr="3FB28670">
        <w:rPr>
          <w:rFonts w:asciiTheme="minorHAnsi" w:hAnsiTheme="minorHAnsi" w:cstheme="minorBidi"/>
        </w:rPr>
        <w:t>os tempos que demoram as transferências permanecerem iguais, porque o</w:t>
      </w:r>
      <w:r w:rsidR="00947A93">
        <w:rPr>
          <w:rFonts w:asciiTheme="minorHAnsi" w:hAnsiTheme="minorHAnsi" w:cstheme="minorBidi"/>
        </w:rPr>
        <w:t>nde o atraso aumenta é na fila de espera</w:t>
      </w:r>
      <w:r w:rsidR="00235553" w:rsidRPr="3FB28670">
        <w:rPr>
          <w:rFonts w:asciiTheme="minorHAnsi" w:hAnsiTheme="minorHAnsi" w:cstheme="minorBidi"/>
        </w:rPr>
        <w:t>.</w:t>
      </w:r>
    </w:p>
    <w:p w14:paraId="1B980233" w14:textId="75EE1DC0" w:rsidR="006A5C2C" w:rsidRDefault="006A5C2C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7DB40896" w14:textId="77777777" w:rsidR="006A5C2C" w:rsidRDefault="006A5C2C" w:rsidP="009148C9">
      <w:pPr>
        <w:rPr>
          <w:rFonts w:asciiTheme="minorHAnsi" w:hAnsiTheme="minorHAnsi" w:cstheme="minorHAnsi"/>
        </w:rPr>
      </w:pPr>
    </w:p>
    <w:p w14:paraId="1623EB8B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2B959635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6777AD1F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0433D695" w14:textId="77777777" w:rsidR="00947A93" w:rsidRDefault="00947A93" w:rsidP="009148C9">
      <w:pPr>
        <w:rPr>
          <w:rFonts w:asciiTheme="minorHAnsi" w:hAnsiTheme="minorHAnsi" w:cstheme="minorHAnsi"/>
        </w:rPr>
      </w:pPr>
    </w:p>
    <w:p w14:paraId="3846D92F" w14:textId="77777777" w:rsidR="00267DC4" w:rsidRDefault="00267DC4" w:rsidP="009148C9">
      <w:pPr>
        <w:rPr>
          <w:rFonts w:asciiTheme="minorHAnsi" w:hAnsiTheme="minorHAnsi" w:cstheme="minorHAnsi"/>
        </w:rPr>
      </w:pPr>
    </w:p>
    <w:p w14:paraId="129C8BFB" w14:textId="77777777" w:rsidR="00947A93" w:rsidRPr="009148C9" w:rsidRDefault="00947A93" w:rsidP="009148C9">
      <w:pPr>
        <w:rPr>
          <w:rFonts w:asciiTheme="minorHAnsi" w:hAnsiTheme="minorHAnsi" w:cstheme="minorHAnsi"/>
        </w:rPr>
      </w:pPr>
    </w:p>
    <w:p w14:paraId="7F46CD92" w14:textId="6BBE68EA" w:rsidR="00A009FE" w:rsidRPr="009B28B6" w:rsidRDefault="00A009FE" w:rsidP="009B28B6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80" w:name="_Toc149671396"/>
      <w:r w:rsidRPr="6E9C09D6">
        <w:rPr>
          <w:rFonts w:asciiTheme="minorHAnsi" w:hAnsiTheme="minorHAnsi" w:cstheme="minorBidi"/>
          <w:color w:val="2E5395"/>
        </w:rPr>
        <w:lastRenderedPageBreak/>
        <w:t xml:space="preserve">Exercício </w:t>
      </w:r>
      <w:r w:rsidR="63036B72" w:rsidRPr="6E9C09D6">
        <w:rPr>
          <w:rFonts w:asciiTheme="minorHAnsi" w:hAnsiTheme="minorHAnsi" w:cstheme="minorBidi"/>
          <w:color w:val="2E5395"/>
        </w:rPr>
        <w:t>2</w:t>
      </w:r>
      <w:r w:rsidR="00917D51" w:rsidRPr="6E9C09D6">
        <w:rPr>
          <w:rFonts w:asciiTheme="minorHAnsi" w:hAnsiTheme="minorHAnsi" w:cstheme="minorBidi"/>
          <w:color w:val="2E5395"/>
        </w:rPr>
        <w:t>b</w:t>
      </w:r>
      <w:bookmarkEnd w:id="80"/>
    </w:p>
    <w:p w14:paraId="6D27597A" w14:textId="56BF5C56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19DC7EE" w14:textId="66F25708" w:rsidR="3FB28670" w:rsidRDefault="001A5239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Neste </w:t>
      </w:r>
      <w:r w:rsidR="00733240" w:rsidRPr="3FB28670">
        <w:rPr>
          <w:rFonts w:asciiTheme="minorHAnsi" w:hAnsiTheme="minorHAnsi" w:cstheme="minorBidi"/>
        </w:rPr>
        <w:t>exercício foi pedido</w:t>
      </w:r>
      <w:r w:rsidR="00497AC0" w:rsidRPr="3FB28670">
        <w:rPr>
          <w:rFonts w:asciiTheme="minorHAnsi" w:hAnsiTheme="minorHAnsi" w:cstheme="minorBidi"/>
        </w:rPr>
        <w:t xml:space="preserve"> que fizéssemos o mesmo que </w:t>
      </w:r>
      <w:r w:rsidR="00FC169E" w:rsidRPr="3FB28670">
        <w:rPr>
          <w:rFonts w:asciiTheme="minorHAnsi" w:hAnsiTheme="minorHAnsi" w:cstheme="minorBidi"/>
        </w:rPr>
        <w:t>na alínea anterior, no entanto, agora</w:t>
      </w:r>
      <w:r w:rsidR="00B83AFB" w:rsidRPr="3FB28670">
        <w:rPr>
          <w:rFonts w:asciiTheme="minorHAnsi" w:hAnsiTheme="minorHAnsi" w:cstheme="minorBidi"/>
        </w:rPr>
        <w:t xml:space="preserve"> pretende-se acrescentar </w:t>
      </w:r>
      <w:r w:rsidR="0032108E" w:rsidRPr="3FB28670">
        <w:rPr>
          <w:rFonts w:asciiTheme="minorHAnsi" w:hAnsiTheme="minorHAnsi" w:cstheme="minorBidi"/>
        </w:rPr>
        <w:t xml:space="preserve">uma </w:t>
      </w:r>
      <w:r w:rsidR="00B83AFB" w:rsidRPr="3FB28670">
        <w:rPr>
          <w:rFonts w:asciiTheme="minorHAnsi" w:hAnsiTheme="minorHAnsi" w:cstheme="minorBidi"/>
        </w:rPr>
        <w:t xml:space="preserve">maior </w:t>
      </w:r>
      <w:r w:rsidR="0032108E" w:rsidRPr="3FB28670">
        <w:rPr>
          <w:rFonts w:asciiTheme="minorHAnsi" w:hAnsiTheme="minorHAnsi" w:cstheme="minorBidi"/>
        </w:rPr>
        <w:t>prioridade para o serviço VoIP.</w:t>
      </w:r>
      <w:r w:rsidR="009F0425" w:rsidRPr="3FB28670">
        <w:rPr>
          <w:rFonts w:asciiTheme="minorHAnsi" w:hAnsiTheme="minorHAnsi" w:cstheme="minorBidi"/>
        </w:rPr>
        <w:t xml:space="preserve"> </w:t>
      </w:r>
    </w:p>
    <w:p w14:paraId="41E7024A" w14:textId="77777777" w:rsidR="008A5456" w:rsidRDefault="008A5456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48FF10C2" w14:textId="799A07E8" w:rsidR="008A5456" w:rsidRDefault="009F0425" w:rsidP="3FB28670">
      <w:pPr>
        <w:pStyle w:val="Heading3"/>
        <w:spacing w:line="259" w:lineRule="auto"/>
      </w:pPr>
      <w:bookmarkStart w:id="81" w:name="_Toc149671397"/>
      <w:r>
        <w:t>C</w:t>
      </w:r>
      <w:r w:rsidR="008A5456">
        <w:t>ódigo:</w:t>
      </w:r>
      <w:bookmarkEnd w:id="81"/>
    </w:p>
    <w:p w14:paraId="7616881A" w14:textId="77777777" w:rsidR="00850C70" w:rsidRDefault="00850C70" w:rsidP="3FB28670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</w:p>
    <w:p w14:paraId="16738905" w14:textId="2FF002AC" w:rsidR="008A5456" w:rsidRDefault="004259C6" w:rsidP="00EA741D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>Foi adicionado valor 1 ao VoIP e 0 à Data</w:t>
      </w:r>
      <w:r w:rsidR="00EA741D" w:rsidRPr="3FB28670">
        <w:rPr>
          <w:rFonts w:asciiTheme="minorHAnsi" w:hAnsiTheme="minorHAnsi" w:cstheme="minorBidi"/>
        </w:rPr>
        <w:t>, com o propósito</w:t>
      </w:r>
      <w:r w:rsidRPr="3FB28670">
        <w:rPr>
          <w:rFonts w:asciiTheme="minorHAnsi" w:hAnsiTheme="minorHAnsi" w:cstheme="minorBidi"/>
        </w:rPr>
        <w:t xml:space="preserve"> </w:t>
      </w:r>
      <w:r w:rsidR="00850C70" w:rsidRPr="3FB28670">
        <w:rPr>
          <w:rFonts w:asciiTheme="minorHAnsi" w:hAnsiTheme="minorHAnsi" w:cstheme="minorBidi"/>
        </w:rPr>
        <w:t xml:space="preserve">de que </w:t>
      </w:r>
      <w:r w:rsidRPr="3FB28670">
        <w:rPr>
          <w:rFonts w:asciiTheme="minorHAnsi" w:hAnsiTheme="minorHAnsi" w:cstheme="minorBidi"/>
        </w:rPr>
        <w:t xml:space="preserve">quando se </w:t>
      </w:r>
      <w:r w:rsidR="008B70E8" w:rsidRPr="3FB28670">
        <w:rPr>
          <w:rFonts w:asciiTheme="minorHAnsi" w:hAnsiTheme="minorHAnsi" w:cstheme="minorBidi"/>
        </w:rPr>
        <w:t>f</w:t>
      </w:r>
      <w:r w:rsidR="007145A0" w:rsidRPr="3FB28670">
        <w:rPr>
          <w:rFonts w:asciiTheme="minorHAnsi" w:hAnsiTheme="minorHAnsi" w:cstheme="minorBidi"/>
        </w:rPr>
        <w:t>e</w:t>
      </w:r>
      <w:r w:rsidR="008B70E8" w:rsidRPr="3FB28670">
        <w:rPr>
          <w:rFonts w:asciiTheme="minorHAnsi" w:hAnsiTheme="minorHAnsi" w:cstheme="minorBidi"/>
        </w:rPr>
        <w:t xml:space="preserve">z a ordenação </w:t>
      </w:r>
      <w:r w:rsidR="007145A0" w:rsidRPr="3FB28670">
        <w:rPr>
          <w:rFonts w:asciiTheme="minorHAnsi" w:hAnsiTheme="minorHAnsi" w:cstheme="minorBidi"/>
        </w:rPr>
        <w:t xml:space="preserve">se pudesse </w:t>
      </w:r>
      <w:r w:rsidR="008B70E8" w:rsidRPr="3FB28670">
        <w:rPr>
          <w:rFonts w:asciiTheme="minorHAnsi" w:hAnsiTheme="minorHAnsi" w:cstheme="minorBidi"/>
        </w:rPr>
        <w:t>dar mais prioridade aos pacote</w:t>
      </w:r>
      <w:r w:rsidR="006C44B9" w:rsidRPr="3FB28670">
        <w:rPr>
          <w:rFonts w:asciiTheme="minorHAnsi" w:hAnsiTheme="minorHAnsi" w:cstheme="minorBidi"/>
        </w:rPr>
        <w:t>s</w:t>
      </w:r>
      <w:r w:rsidR="008B70E8" w:rsidRPr="3FB28670">
        <w:rPr>
          <w:rFonts w:asciiTheme="minorHAnsi" w:hAnsiTheme="minorHAnsi" w:cstheme="minorBidi"/>
        </w:rPr>
        <w:t xml:space="preserve"> VoIP.</w:t>
      </w:r>
    </w:p>
    <w:p w14:paraId="71F9A569" w14:textId="77777777" w:rsidR="009148C9" w:rsidRDefault="009148C9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bookmarkStart w:id="82" w:name="_MON_1759887290"/>
    <w:bookmarkEnd w:id="82"/>
    <w:p w14:paraId="43BECDC3" w14:textId="0C94AD8B" w:rsidR="00A702FC" w:rsidRDefault="00850C7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3069" w14:anchorId="4B4E5016">
          <v:shape id="_x0000_i1035" type="#_x0000_t75" style="width:430.2pt;height:472.2pt" o:ole="" o:bordertopcolor="this" o:borderleftcolor="this" o:borderbottomcolor="this" o:borderrightcolor="this">
            <v:imagedata r:id="rId5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5" DrawAspect="Content" ObjectID="_1760362385" r:id="rId57"/>
        </w:object>
      </w:r>
    </w:p>
    <w:p w14:paraId="280A2031" w14:textId="77777777" w:rsidR="00037CC1" w:rsidRDefault="00037CC1" w:rsidP="00037CC1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9505DAC" w14:textId="77777777" w:rsidR="00A702FC" w:rsidRDefault="00A702FC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3987CE5" w14:textId="609A9F66" w:rsidR="00833284" w:rsidRDefault="00833284" w:rsidP="3FB28670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2163F682" w14:textId="009403BF" w:rsidR="008A5456" w:rsidRDefault="008A5456" w:rsidP="00525DAB">
      <w:pPr>
        <w:pStyle w:val="Heading3"/>
      </w:pPr>
      <w:bookmarkStart w:id="83" w:name="_Toc149671398"/>
      <w:r>
        <w:lastRenderedPageBreak/>
        <w:t>Resultado:</w:t>
      </w:r>
      <w:bookmarkEnd w:id="83"/>
    </w:p>
    <w:p w14:paraId="132330F4" w14:textId="77777777" w:rsidR="00AB333E" w:rsidRDefault="00AB333E" w:rsidP="00CA266A"/>
    <w:p w14:paraId="5D810E26" w14:textId="29DACBC5" w:rsidR="00BD4142" w:rsidRDefault="007B32AA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  <w:r w:rsidRPr="00C9780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1" locked="0" layoutInCell="1" allowOverlap="1" wp14:anchorId="320A6B15" wp14:editId="7F874A7D">
            <wp:simplePos x="0" y="0"/>
            <wp:positionH relativeFrom="page">
              <wp:posOffset>1116965</wp:posOffset>
            </wp:positionH>
            <wp:positionV relativeFrom="paragraph">
              <wp:posOffset>204470</wp:posOffset>
            </wp:positionV>
            <wp:extent cx="5359400" cy="2932430"/>
            <wp:effectExtent l="0" t="0" r="0" b="1270"/>
            <wp:wrapNone/>
            <wp:docPr id="456562544" name="Picture 45656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2544" name="Picture 456562544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B7C30" w14:textId="577EC169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7139CE39" w14:textId="50B2B52D" w:rsidR="00BD4142" w:rsidRDefault="00BD4142" w:rsidP="00BD4142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5D3917C9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5F3F045D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317B05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26D7F9F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6B7479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A105C11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338270B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48099F6" w14:textId="77777777" w:rsidR="00C97800" w:rsidRDefault="00C97800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993E43E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D4E89AE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1382F628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53311B0" w14:textId="77777777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0354A8A8" w14:textId="434071FD" w:rsidR="00CE77EE" w:rsidRDefault="00CE77E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88A81E5" w14:textId="1A61C5BD" w:rsidR="6C7F5EA8" w:rsidRDefault="0080788B" w:rsidP="6C7F5EA8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17BD1F" wp14:editId="33EB9A6F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5399405" cy="635"/>
                <wp:effectExtent l="0" t="0" r="0" b="0"/>
                <wp:wrapNone/>
                <wp:docPr id="1939919757" name="Text Box 1939919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55436" w14:textId="27303429" w:rsidR="0080788B" w:rsidRPr="007151EB" w:rsidRDefault="0080788B" w:rsidP="0080788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4" w:name="_Toc14967278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3226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C2353">
                              <w:t>Resultado do exercício 2b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BD1F" id="Text Box 1939919757" o:spid="_x0000_s1028" type="#_x0000_t202" style="position:absolute;margin-left:0;margin-top:1.5pt;width:425.15pt;height:.05pt;z-index:-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2o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m7u7j+MZZ5Jitzez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" stroked="f">
                <v:textbox style="mso-fit-shape-to-text:t" inset="0,0,0,0">
                  <w:txbxContent>
                    <w:p w14:paraId="3F155436" w14:textId="27303429" w:rsidR="0080788B" w:rsidRPr="007151EB" w:rsidRDefault="0080788B" w:rsidP="0080788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bookmarkStart w:id="87" w:name="_Toc14967278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3226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AC2353">
                        <w:t>Resultado do exercício 2b</w:t>
                      </w:r>
                      <w:bookmarkEnd w:id="87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7F2AF5" w14:textId="77777777" w:rsidR="00B741D0" w:rsidRDefault="00B741D0" w:rsidP="0032377D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7FC6E3C7" w14:textId="108FC0EA" w:rsidR="3FB28670" w:rsidRDefault="3FB28670" w:rsidP="3FB28670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23BD4166" w14:textId="6B2F14EA" w:rsidR="008A5456" w:rsidRDefault="008A5456" w:rsidP="00833284">
      <w:pPr>
        <w:pStyle w:val="Heading3"/>
      </w:pPr>
      <w:bookmarkStart w:id="85" w:name="_Toc149671399"/>
      <w:commentRangeStart w:id="86"/>
      <w:r>
        <w:t>Explicação</w:t>
      </w:r>
      <w:commentRangeEnd w:id="86"/>
      <w:r w:rsidR="004B6D05">
        <w:rPr>
          <w:rStyle w:val="CommentReference"/>
          <w:rFonts w:ascii="Microsoft Sans Serif" w:eastAsia="Microsoft Sans Serif" w:hAnsi="Microsoft Sans Serif" w:cs="Microsoft Sans Serif"/>
        </w:rPr>
        <w:commentReference w:id="86"/>
      </w:r>
      <w:r>
        <w:t>:</w:t>
      </w:r>
      <w:bookmarkEnd w:id="85"/>
    </w:p>
    <w:p w14:paraId="03E7A8FF" w14:textId="77777777" w:rsidR="007B4BFE" w:rsidRDefault="007B4BFE" w:rsidP="00866AA2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2A9D8F8" w14:textId="50005832" w:rsidR="00165136" w:rsidRDefault="00866AA2" w:rsidP="007C6B8C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866AA2">
        <w:rPr>
          <w:rFonts w:asciiTheme="minorHAnsi" w:hAnsiTheme="minorHAnsi" w:cstheme="minorHAnsi"/>
        </w:rPr>
        <w:t>Tal como esperado, quanto mais fluxos de pacotes VoIP maior o atraso médio de ambos os</w:t>
      </w:r>
      <w:r>
        <w:rPr>
          <w:rFonts w:asciiTheme="minorHAnsi" w:hAnsiTheme="minorHAnsi" w:cstheme="minorHAnsi"/>
        </w:rPr>
        <w:t xml:space="preserve"> </w:t>
      </w:r>
      <w:r w:rsidRPr="00866AA2">
        <w:rPr>
          <w:rFonts w:asciiTheme="minorHAnsi" w:hAnsiTheme="minorHAnsi" w:cstheme="minorHAnsi"/>
        </w:rPr>
        <w:t>tipos de pacote. Comparando</w:t>
      </w:r>
      <w:r w:rsidR="00E53E6E">
        <w:rPr>
          <w:rFonts w:asciiTheme="minorHAnsi" w:hAnsiTheme="minorHAnsi" w:cstheme="minorHAnsi"/>
        </w:rPr>
        <w:t xml:space="preserve"> os</w:t>
      </w:r>
      <w:r w:rsidRPr="00866AA2">
        <w:rPr>
          <w:rFonts w:asciiTheme="minorHAnsi" w:hAnsiTheme="minorHAnsi" w:cstheme="minorHAnsi"/>
        </w:rPr>
        <w:t xml:space="preserve"> resultados </w:t>
      </w:r>
      <w:r w:rsidR="005118F3">
        <w:rPr>
          <w:rFonts w:asciiTheme="minorHAnsi" w:hAnsiTheme="minorHAnsi" w:cstheme="minorHAnsi"/>
        </w:rPr>
        <w:t xml:space="preserve">com prioridade </w:t>
      </w:r>
      <w:r w:rsidRPr="00866AA2">
        <w:rPr>
          <w:rFonts w:asciiTheme="minorHAnsi" w:hAnsiTheme="minorHAnsi" w:cstheme="minorHAnsi"/>
        </w:rPr>
        <w:t>com os obtidos</w:t>
      </w:r>
      <w:r w:rsidR="00590EDA">
        <w:rPr>
          <w:rFonts w:asciiTheme="minorHAnsi" w:hAnsiTheme="minorHAnsi" w:cstheme="minorHAnsi"/>
        </w:rPr>
        <w:t xml:space="preserve"> sem prioridade</w:t>
      </w:r>
      <w:r w:rsidR="008352A5">
        <w:rPr>
          <w:rFonts w:asciiTheme="minorHAnsi" w:hAnsiTheme="minorHAnsi" w:cstheme="minorHAnsi"/>
        </w:rPr>
        <w:t>, onde apenas é valorizada a ordem de chegada,</w:t>
      </w:r>
      <w:r w:rsidR="00C442E4">
        <w:rPr>
          <w:rFonts w:asciiTheme="minorHAnsi" w:hAnsiTheme="minorHAnsi" w:cstheme="minorHAnsi"/>
        </w:rPr>
        <w:t xml:space="preserve"> </w:t>
      </w:r>
      <w:r w:rsidR="009F2C73">
        <w:rPr>
          <w:rFonts w:asciiTheme="minorHAnsi" w:hAnsiTheme="minorHAnsi" w:cstheme="minorHAnsi"/>
        </w:rPr>
        <w:t>nos gráficos de</w:t>
      </w:r>
      <w:r w:rsidR="00C442E4">
        <w:rPr>
          <w:rFonts w:asciiTheme="minorHAnsi" w:hAnsiTheme="minorHAnsi" w:cstheme="minorHAnsi"/>
        </w:rPr>
        <w:t xml:space="preserve"> VoIP</w:t>
      </w:r>
      <w:r w:rsidR="008352A5">
        <w:rPr>
          <w:rFonts w:asciiTheme="minorHAnsi" w:hAnsiTheme="minorHAnsi" w:cstheme="minorHAnsi"/>
        </w:rPr>
        <w:t xml:space="preserve"> </w:t>
      </w:r>
      <w:r w:rsidR="00CC11BC">
        <w:rPr>
          <w:rFonts w:asciiTheme="minorHAnsi" w:hAnsiTheme="minorHAnsi" w:cstheme="minorHAnsi"/>
        </w:rPr>
        <w:t xml:space="preserve">é </w:t>
      </w:r>
      <w:proofErr w:type="gramStart"/>
      <w:r w:rsidR="00CC11BC">
        <w:rPr>
          <w:rFonts w:asciiTheme="minorHAnsi" w:hAnsiTheme="minorHAnsi" w:cstheme="minorHAnsi"/>
        </w:rPr>
        <w:t>percetível</w:t>
      </w:r>
      <w:proofErr w:type="gramEnd"/>
      <w:r w:rsidR="00CC11BC">
        <w:rPr>
          <w:rFonts w:asciiTheme="minorHAnsi" w:hAnsiTheme="minorHAnsi" w:cstheme="minorHAnsi"/>
        </w:rPr>
        <w:t xml:space="preserve"> </w:t>
      </w:r>
      <w:r w:rsidRPr="00866AA2">
        <w:rPr>
          <w:rFonts w:asciiTheme="minorHAnsi" w:hAnsiTheme="minorHAnsi" w:cstheme="minorHAnsi"/>
        </w:rPr>
        <w:t xml:space="preserve">uma </w:t>
      </w:r>
      <w:r w:rsidR="00C96499">
        <w:rPr>
          <w:rFonts w:asciiTheme="minorHAnsi" w:hAnsiTheme="minorHAnsi" w:cstheme="minorHAnsi"/>
        </w:rPr>
        <w:t>diminuição muito significativa</w:t>
      </w:r>
      <w:r w:rsidR="00BB0ABF">
        <w:rPr>
          <w:rFonts w:asciiTheme="minorHAnsi" w:hAnsiTheme="minorHAnsi" w:cstheme="minorHAnsi"/>
        </w:rPr>
        <w:t xml:space="preserve"> e uma obtenção de valores quase uniformes</w:t>
      </w:r>
      <w:r w:rsidRPr="00866AA2">
        <w:rPr>
          <w:rFonts w:asciiTheme="minorHAnsi" w:hAnsiTheme="minorHAnsi" w:cstheme="minorHAnsi"/>
        </w:rPr>
        <w:t xml:space="preserve"> </w:t>
      </w:r>
      <w:r w:rsidR="0074794C">
        <w:rPr>
          <w:rFonts w:asciiTheme="minorHAnsi" w:hAnsiTheme="minorHAnsi" w:cstheme="minorHAnsi"/>
        </w:rPr>
        <w:t>d</w:t>
      </w:r>
      <w:r w:rsidRPr="00866AA2">
        <w:rPr>
          <w:rFonts w:asciiTheme="minorHAnsi" w:hAnsiTheme="minorHAnsi" w:cstheme="minorHAnsi"/>
        </w:rPr>
        <w:t xml:space="preserve">o atraso médio </w:t>
      </w:r>
      <w:r w:rsidR="00C3254D">
        <w:rPr>
          <w:rFonts w:asciiTheme="minorHAnsi" w:hAnsiTheme="minorHAnsi" w:cstheme="minorHAnsi"/>
        </w:rPr>
        <w:t>n</w:t>
      </w:r>
      <w:r w:rsidR="005327D9">
        <w:rPr>
          <w:rFonts w:asciiTheme="minorHAnsi" w:hAnsiTheme="minorHAnsi" w:cstheme="minorHAnsi"/>
        </w:rPr>
        <w:t xml:space="preserve">a </w:t>
      </w:r>
      <w:r w:rsidR="00450F10">
        <w:rPr>
          <w:rFonts w:asciiTheme="minorHAnsi" w:hAnsiTheme="minorHAnsi" w:cstheme="minorHAnsi"/>
        </w:rPr>
        <w:t xml:space="preserve">fila </w:t>
      </w:r>
      <w:r w:rsidR="00C3254D">
        <w:rPr>
          <w:rFonts w:asciiTheme="minorHAnsi" w:hAnsiTheme="minorHAnsi" w:cstheme="minorHAnsi"/>
        </w:rPr>
        <w:t>dos</w:t>
      </w:r>
      <w:r w:rsidR="004122F0">
        <w:rPr>
          <w:rFonts w:asciiTheme="minorHAnsi" w:hAnsiTheme="minorHAnsi" w:cstheme="minorHAnsi"/>
        </w:rPr>
        <w:t xml:space="preserve"> pacotes de tipo </w:t>
      </w:r>
      <w:r w:rsidRPr="00866AA2">
        <w:rPr>
          <w:rFonts w:asciiTheme="minorHAnsi" w:hAnsiTheme="minorHAnsi" w:cstheme="minorHAnsi"/>
        </w:rPr>
        <w:t>VoIP</w:t>
      </w:r>
      <w:r w:rsidR="00E7309D">
        <w:rPr>
          <w:rFonts w:asciiTheme="minorHAnsi" w:hAnsiTheme="minorHAnsi" w:cstheme="minorHAnsi"/>
        </w:rPr>
        <w:t xml:space="preserve">. </w:t>
      </w:r>
      <w:commentRangeStart w:id="87"/>
      <w:r w:rsidR="00165136">
        <w:rPr>
          <w:rFonts w:asciiTheme="minorHAnsi" w:hAnsiTheme="minorHAnsi" w:cstheme="minorHAnsi"/>
        </w:rPr>
        <w:t xml:space="preserve">A </w:t>
      </w:r>
      <w:r w:rsidR="00982EF7">
        <w:rPr>
          <w:rFonts w:asciiTheme="minorHAnsi" w:hAnsiTheme="minorHAnsi" w:cstheme="minorHAnsi"/>
        </w:rPr>
        <w:t>razão</w:t>
      </w:r>
      <w:r w:rsidR="00165136">
        <w:rPr>
          <w:rFonts w:asciiTheme="minorHAnsi" w:hAnsiTheme="minorHAnsi" w:cstheme="minorHAnsi"/>
        </w:rPr>
        <w:t xml:space="preserve"> é </w:t>
      </w:r>
      <w:r w:rsidR="00982EF7">
        <w:rPr>
          <w:rFonts w:asciiTheme="minorHAnsi" w:hAnsiTheme="minorHAnsi" w:cstheme="minorHAnsi"/>
        </w:rPr>
        <w:t>autoexplicativa</w:t>
      </w:r>
      <w:r w:rsidR="00835236">
        <w:rPr>
          <w:rFonts w:asciiTheme="minorHAnsi" w:hAnsiTheme="minorHAnsi" w:cstheme="minorHAnsi"/>
        </w:rPr>
        <w:t xml:space="preserve">, dado a maior prioridade dos pacotes VoIP, </w:t>
      </w:r>
      <w:r w:rsidR="00961349">
        <w:rPr>
          <w:rFonts w:asciiTheme="minorHAnsi" w:hAnsiTheme="minorHAnsi" w:cstheme="minorHAnsi"/>
        </w:rPr>
        <w:t>passando estes à frente dos pacotes de Data na fila</w:t>
      </w:r>
      <w:r w:rsidR="007C6B8C">
        <w:rPr>
          <w:rFonts w:asciiTheme="minorHAnsi" w:hAnsiTheme="minorHAnsi" w:cstheme="minorHAnsi"/>
        </w:rPr>
        <w:t>.</w:t>
      </w:r>
      <w:commentRangeEnd w:id="87"/>
      <w:r w:rsidR="00DA74E7">
        <w:rPr>
          <w:rStyle w:val="CommentReference"/>
        </w:rPr>
        <w:commentReference w:id="87"/>
      </w:r>
    </w:p>
    <w:p w14:paraId="62466A24" w14:textId="6ABE3A89" w:rsidR="001A23EC" w:rsidRDefault="001B27CC" w:rsidP="001B27CC">
      <w:pPr>
        <w:pStyle w:val="BodyText"/>
        <w:spacing w:before="1" w:line="259" w:lineRule="auto"/>
        <w:ind w:left="1702" w:right="1195" w:firstLine="458"/>
        <w:rPr>
          <w:ins w:id="88" w:author="Microsoft Word" w:date="2023-10-31T18:05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os gráficos direcionados a pacotes D</w:t>
      </w:r>
      <w:r w:rsidR="00A63D40">
        <w:rPr>
          <w:rFonts w:asciiTheme="minorHAnsi" w:hAnsiTheme="minorHAnsi" w:cstheme="minorHAnsi"/>
        </w:rPr>
        <w:t>ata</w:t>
      </w:r>
      <w:r w:rsidRPr="00866AA2">
        <w:rPr>
          <w:rFonts w:asciiTheme="minorHAnsi" w:hAnsiTheme="minorHAnsi" w:cstheme="minorHAnsi"/>
        </w:rPr>
        <w:t xml:space="preserve">, o atraso dos pacotes </w:t>
      </w:r>
      <w:r w:rsidR="008C350E">
        <w:rPr>
          <w:rFonts w:asciiTheme="minorHAnsi" w:hAnsiTheme="minorHAnsi" w:cstheme="minorHAnsi"/>
        </w:rPr>
        <w:t>quando há maior</w:t>
      </w:r>
      <w:r>
        <w:rPr>
          <w:rFonts w:asciiTheme="minorHAnsi" w:hAnsiTheme="minorHAnsi" w:cstheme="minorHAnsi"/>
        </w:rPr>
        <w:t xml:space="preserve"> prioridade para </w:t>
      </w:r>
      <w:r w:rsidR="008C350E">
        <w:rPr>
          <w:rFonts w:asciiTheme="minorHAnsi" w:hAnsiTheme="minorHAnsi" w:cstheme="minorHAnsi"/>
        </w:rPr>
        <w:t xml:space="preserve">os </w:t>
      </w:r>
      <w:r>
        <w:rPr>
          <w:rFonts w:asciiTheme="minorHAnsi" w:hAnsiTheme="minorHAnsi" w:cstheme="minorHAnsi"/>
        </w:rPr>
        <w:t>pacotes VoIP</w:t>
      </w:r>
      <w:r w:rsidR="008C350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866AA2">
        <w:rPr>
          <w:rFonts w:asciiTheme="minorHAnsi" w:hAnsiTheme="minorHAnsi" w:cstheme="minorHAnsi"/>
        </w:rPr>
        <w:t xml:space="preserve">aumentou. </w:t>
      </w:r>
      <w:r w:rsidR="00F84398">
        <w:rPr>
          <w:rFonts w:asciiTheme="minorHAnsi" w:hAnsiTheme="minorHAnsi" w:cstheme="minorHAnsi"/>
        </w:rPr>
        <w:t>Os pacotes de D</w:t>
      </w:r>
      <w:r w:rsidR="00A63D40">
        <w:rPr>
          <w:rFonts w:asciiTheme="minorHAnsi" w:hAnsiTheme="minorHAnsi" w:cstheme="minorHAnsi"/>
        </w:rPr>
        <w:t>ata</w:t>
      </w:r>
      <w:r w:rsidR="00F84398">
        <w:rPr>
          <w:rFonts w:asciiTheme="minorHAnsi" w:hAnsiTheme="minorHAnsi" w:cstheme="minorHAnsi"/>
        </w:rPr>
        <w:t xml:space="preserve"> têm prioridade mais baixa e por isso demoram mais tempo a ser servidos.</w:t>
      </w:r>
      <w:r w:rsidR="005A495F">
        <w:rPr>
          <w:rFonts w:asciiTheme="minorHAnsi" w:hAnsiTheme="minorHAnsi" w:cstheme="minorHAnsi"/>
        </w:rPr>
        <w:t xml:space="preserve"> </w:t>
      </w:r>
    </w:p>
    <w:p w14:paraId="0846B00F" w14:textId="08798A4A" w:rsidR="00B26F1D" w:rsidRDefault="00B26F1D" w:rsidP="00BD4142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 w:rsidRPr="00B26F1D">
        <w:rPr>
          <w:rFonts w:asciiTheme="minorHAnsi" w:hAnsiTheme="minorHAnsi" w:cstheme="minorHAnsi"/>
        </w:rPr>
        <w:t xml:space="preserve"> </w:t>
      </w:r>
      <w:r w:rsidR="000864ED">
        <w:rPr>
          <w:rFonts w:asciiTheme="minorHAnsi" w:hAnsiTheme="minorHAnsi" w:cstheme="minorHAnsi"/>
        </w:rPr>
        <w:t xml:space="preserve">É importante notar que a </w:t>
      </w:r>
      <w:r w:rsidRPr="00B26F1D">
        <w:rPr>
          <w:rFonts w:asciiTheme="minorHAnsi" w:hAnsiTheme="minorHAnsi" w:cstheme="minorHAnsi"/>
        </w:rPr>
        <w:t>transmissão de um pacote não é interrompida pela chegada de um pacote de maior prioridade (non</w:t>
      </w:r>
      <w:r w:rsidR="006B1EC4">
        <w:rPr>
          <w:rFonts w:asciiTheme="minorHAnsi" w:hAnsiTheme="minorHAnsi" w:cstheme="minorHAnsi"/>
        </w:rPr>
        <w:t>-</w:t>
      </w:r>
      <w:r w:rsidRPr="00B26F1D">
        <w:rPr>
          <w:rFonts w:asciiTheme="minorHAnsi" w:hAnsiTheme="minorHAnsi" w:cstheme="minorHAnsi"/>
        </w:rPr>
        <w:t>preemptive)</w:t>
      </w:r>
      <w:r>
        <w:rPr>
          <w:rFonts w:asciiTheme="minorHAnsi" w:hAnsiTheme="minorHAnsi" w:cstheme="minorHAnsi"/>
        </w:rPr>
        <w:t>.</w:t>
      </w:r>
    </w:p>
    <w:p w14:paraId="79096B0C" w14:textId="77777777" w:rsidR="00C41C3E" w:rsidRDefault="00C41C3E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4D53D013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6B676D20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3F4F2E9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F18448E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12580593" w14:textId="77777777" w:rsidR="000D02A9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HAnsi"/>
        </w:rPr>
      </w:pPr>
    </w:p>
    <w:p w14:paraId="3BAB1A1F" w14:textId="77777777" w:rsidR="000D02A9" w:rsidRPr="002A74CE" w:rsidRDefault="000D02A9" w:rsidP="00C41C3E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3488CD29" w14:textId="77777777" w:rsidR="00917D51" w:rsidRPr="002A74CE" w:rsidRDefault="00917D5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70F601F6" w14:textId="0BBE788E" w:rsidR="00917D51" w:rsidRPr="00DA1032" w:rsidRDefault="00917D51" w:rsidP="00DA1032">
      <w:pPr>
        <w:pStyle w:val="Heading2"/>
        <w:spacing w:before="80"/>
        <w:rPr>
          <w:rFonts w:asciiTheme="minorHAnsi" w:hAnsiTheme="minorHAnsi" w:cstheme="minorBidi"/>
          <w:color w:val="2E5395"/>
        </w:rPr>
      </w:pPr>
      <w:bookmarkStart w:id="89" w:name="_Toc149671400"/>
      <w:r w:rsidRPr="6E9C09D6">
        <w:rPr>
          <w:rFonts w:asciiTheme="minorHAnsi" w:hAnsiTheme="minorHAnsi" w:cstheme="minorBidi"/>
          <w:color w:val="2E5395"/>
        </w:rPr>
        <w:lastRenderedPageBreak/>
        <w:t xml:space="preserve">Exercício </w:t>
      </w:r>
      <w:r w:rsidR="77803EE5" w:rsidRPr="6E9C09D6">
        <w:rPr>
          <w:rFonts w:asciiTheme="minorHAnsi" w:hAnsiTheme="minorHAnsi" w:cstheme="minorBidi"/>
          <w:color w:val="2E5395"/>
        </w:rPr>
        <w:t>2</w:t>
      </w:r>
      <w:r w:rsidRPr="6E9C09D6">
        <w:rPr>
          <w:rFonts w:asciiTheme="minorHAnsi" w:hAnsiTheme="minorHAnsi" w:cstheme="minorBidi"/>
          <w:color w:val="2E5395"/>
        </w:rPr>
        <w:t>c</w:t>
      </w:r>
      <w:bookmarkEnd w:id="89"/>
    </w:p>
    <w:p w14:paraId="3E8E3C98" w14:textId="0C9E1C95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A24EA9F" w14:textId="6B47555B" w:rsidR="00DF0A08" w:rsidRDefault="00DF0A08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00DF0A08">
        <w:rPr>
          <w:rFonts w:asciiTheme="minorHAnsi" w:hAnsiTheme="minorHAnsi" w:cstheme="minorBidi"/>
        </w:rPr>
        <w:t>Uma possibilidade para diferenciar o tratamento dos pacotes de diferentes fluxos é atribuir prioridades aos fluxos</w:t>
      </w:r>
      <w:r>
        <w:rPr>
          <w:rFonts w:asciiTheme="minorHAnsi" w:hAnsiTheme="minorHAnsi" w:cstheme="minorBidi"/>
        </w:rPr>
        <w:t>.</w:t>
      </w:r>
    </w:p>
    <w:p w14:paraId="00CCCC03" w14:textId="21989D5C" w:rsidR="00707B64" w:rsidRDefault="00992E29" w:rsidP="0071166B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Bidi"/>
        </w:rPr>
      </w:pPr>
      <w:r w:rsidRPr="3FB28670">
        <w:rPr>
          <w:rFonts w:asciiTheme="minorHAnsi" w:hAnsiTheme="minorHAnsi" w:cstheme="minorBidi"/>
        </w:rPr>
        <w:t xml:space="preserve">Para </w:t>
      </w:r>
      <w:r w:rsidR="00EB5D91">
        <w:rPr>
          <w:rFonts w:asciiTheme="minorHAnsi" w:hAnsiTheme="minorHAnsi" w:cstheme="minorBidi"/>
        </w:rPr>
        <w:t>este exercício utilizou-se</w:t>
      </w:r>
      <w:r w:rsidRPr="3FB28670">
        <w:rPr>
          <w:rFonts w:asciiTheme="minorHAnsi" w:hAnsiTheme="minorHAnsi" w:cstheme="minorBidi"/>
        </w:rPr>
        <w:t xml:space="preserve"> o sistema M/G/1 com </w:t>
      </w:r>
      <w:r w:rsidR="00507F5D">
        <w:rPr>
          <w:rFonts w:asciiTheme="minorHAnsi" w:hAnsiTheme="minorHAnsi" w:cstheme="minorBidi"/>
        </w:rPr>
        <w:t>2</w:t>
      </w:r>
      <w:r w:rsidR="004E5079" w:rsidRPr="3FB28670">
        <w:rPr>
          <w:rFonts w:asciiTheme="minorHAnsi" w:hAnsiTheme="minorHAnsi" w:cstheme="minorBidi"/>
        </w:rPr>
        <w:t xml:space="preserve"> </w:t>
      </w:r>
      <w:r w:rsidRPr="3FB28670">
        <w:rPr>
          <w:rFonts w:asciiTheme="minorHAnsi" w:hAnsiTheme="minorHAnsi" w:cstheme="minorBidi"/>
        </w:rPr>
        <w:t xml:space="preserve">prioridades </w:t>
      </w:r>
      <w:r w:rsidR="004E5079" w:rsidRPr="3FB28670">
        <w:rPr>
          <w:rFonts w:asciiTheme="minorHAnsi" w:hAnsiTheme="minorHAnsi" w:cstheme="minorBidi"/>
        </w:rPr>
        <w:t xml:space="preserve">em que 1 corresponde </w:t>
      </w:r>
      <w:r w:rsidR="00F84157" w:rsidRPr="3FB28670">
        <w:rPr>
          <w:rFonts w:asciiTheme="minorHAnsi" w:hAnsiTheme="minorHAnsi" w:cstheme="minorBidi"/>
        </w:rPr>
        <w:t xml:space="preserve">à prioridade mais alta </w:t>
      </w:r>
      <w:r w:rsidR="00EE777F">
        <w:rPr>
          <w:rFonts w:asciiTheme="minorHAnsi" w:hAnsiTheme="minorHAnsi" w:cstheme="minorBidi"/>
        </w:rPr>
        <w:t>(VoIP)</w:t>
      </w:r>
      <w:r w:rsidR="00F84157" w:rsidRPr="3FB28670">
        <w:rPr>
          <w:rFonts w:asciiTheme="minorHAnsi" w:hAnsiTheme="minorHAnsi" w:cstheme="minorBidi"/>
        </w:rPr>
        <w:t xml:space="preserve"> e </w:t>
      </w:r>
      <w:r w:rsidR="003A7668">
        <w:rPr>
          <w:rFonts w:asciiTheme="minorHAnsi" w:hAnsiTheme="minorHAnsi" w:cstheme="minorBidi"/>
        </w:rPr>
        <w:t>0</w:t>
      </w:r>
      <w:r w:rsidR="00F84157" w:rsidRPr="3FB28670">
        <w:rPr>
          <w:rFonts w:asciiTheme="minorHAnsi" w:hAnsiTheme="minorHAnsi" w:cstheme="minorBidi"/>
        </w:rPr>
        <w:t xml:space="preserve"> à mais baixa</w:t>
      </w:r>
      <w:r w:rsidR="00EE777F">
        <w:rPr>
          <w:rFonts w:asciiTheme="minorHAnsi" w:hAnsiTheme="minorHAnsi" w:cstheme="minorBidi"/>
        </w:rPr>
        <w:t xml:space="preserve"> (</w:t>
      </w:r>
      <w:r w:rsidR="00533E5E">
        <w:rPr>
          <w:rFonts w:asciiTheme="minorHAnsi" w:hAnsiTheme="minorHAnsi" w:cstheme="minorBidi"/>
        </w:rPr>
        <w:t>Data</w:t>
      </w:r>
      <w:r w:rsidR="00EE777F">
        <w:rPr>
          <w:rFonts w:asciiTheme="minorHAnsi" w:hAnsiTheme="minorHAnsi" w:cstheme="minorBidi"/>
        </w:rPr>
        <w:t>).</w:t>
      </w:r>
    </w:p>
    <w:p w14:paraId="3A0C11EA" w14:textId="6D689BA9" w:rsidR="008F5038" w:rsidRDefault="00241E8C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realização deste exercício consider</w:t>
      </w:r>
      <w:r w:rsidR="00A172DF">
        <w:rPr>
          <w:rFonts w:asciiTheme="minorHAnsi" w:hAnsiTheme="minorHAnsi" w:cstheme="minorHAnsi"/>
        </w:rPr>
        <w:t xml:space="preserve">aram-se </w:t>
      </w:r>
      <w:r w:rsidR="00F64A5B">
        <w:rPr>
          <w:rFonts w:asciiTheme="minorHAnsi" w:hAnsiTheme="minorHAnsi" w:cstheme="minorHAnsi"/>
        </w:rPr>
        <w:t xml:space="preserve">2 taxas de chegada </w:t>
      </w:r>
      <w:r w:rsidR="00FC7B6A">
        <w:rPr>
          <w:rFonts w:asciiTheme="minorHAnsi" w:hAnsiTheme="minorHAnsi" w:cstheme="minorHAnsi"/>
        </w:rPr>
        <w:t>uma para cada tipo de pacotes</w:t>
      </w:r>
      <w:r w:rsidR="006C23DA">
        <w:rPr>
          <w:rFonts w:asciiTheme="minorHAnsi" w:hAnsiTheme="minorHAnsi" w:cstheme="minorHAnsi"/>
        </w:rPr>
        <w:t xml:space="preserve"> e ainda a média (ou 1º momento) e 2º momento</w:t>
      </w:r>
      <w:r w:rsidR="00D72503">
        <w:rPr>
          <w:rFonts w:asciiTheme="minorHAnsi" w:hAnsiTheme="minorHAnsi" w:cstheme="minorHAnsi"/>
        </w:rPr>
        <w:t xml:space="preserve"> do tempo de transmissão dos pacotes</w:t>
      </w:r>
      <w:r w:rsidR="00B72FF4">
        <w:rPr>
          <w:rFonts w:asciiTheme="minorHAnsi" w:hAnsiTheme="minorHAnsi" w:cstheme="minorHAnsi"/>
        </w:rPr>
        <w:t xml:space="preserve">: </w:t>
      </w:r>
      <w:r w:rsidR="0002172B" w:rsidRPr="0002172B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</m:oMath>
      <w:r w:rsidR="0002172B">
        <w:rPr>
          <w:rFonts w:asciiTheme="minorHAnsi" w:hAnsiTheme="minorHAnsi" w:cstheme="minorHAnsi"/>
        </w:rPr>
        <w:t xml:space="preserve"> </w:t>
      </w:r>
      <w:r w:rsidR="00DF346D">
        <w:rPr>
          <w:rFonts w:asciiTheme="minorHAnsi" w:hAnsiTheme="minorHAnsi" w:cstheme="minorHAnsi"/>
        </w:rPr>
        <w:t>e</w:t>
      </w:r>
      <w:r w:rsidR="00B72FF4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</m:e>
        </m:d>
      </m:oMath>
      <w:r w:rsidR="00DF346D">
        <w:rPr>
          <w:rFonts w:asciiTheme="minorHAnsi" w:hAnsiTheme="minorHAnsi" w:cstheme="minorHAnsi"/>
        </w:rPr>
        <w:t>, sendo ‘</w:t>
      </w:r>
      <w:r w:rsidR="004C6E38">
        <w:rPr>
          <w:rFonts w:asciiTheme="minorHAnsi" w:hAnsiTheme="minorHAnsi" w:cstheme="minorHAnsi"/>
        </w:rPr>
        <w:t>k</w:t>
      </w:r>
      <w:r w:rsidR="00DF346D">
        <w:rPr>
          <w:rFonts w:asciiTheme="minorHAnsi" w:hAnsiTheme="minorHAnsi" w:cstheme="minorHAnsi"/>
        </w:rPr>
        <w:t xml:space="preserve">’ </w:t>
      </w:r>
      <w:r w:rsidR="00DF346D" w:rsidRPr="00DF346D">
        <w:rPr>
          <w:rFonts w:asciiTheme="minorHAnsi" w:hAnsiTheme="minorHAnsi" w:cstheme="minorHAnsi"/>
        </w:rPr>
        <w:t xml:space="preserve">o agregado de fluxos de pacotes da prioridade </w:t>
      </w:r>
      <w:r w:rsidR="004C6E38">
        <w:rPr>
          <w:rFonts w:asciiTheme="minorHAnsi" w:hAnsiTheme="minorHAnsi" w:cstheme="minorHAnsi"/>
        </w:rPr>
        <w:t>k</w:t>
      </w:r>
      <w:r w:rsidR="00DF346D">
        <w:rPr>
          <w:rFonts w:asciiTheme="minorHAnsi" w:hAnsiTheme="minorHAnsi" w:cstheme="minorHAnsi"/>
        </w:rPr>
        <w:t xml:space="preserve">, </w:t>
      </w:r>
      <w:r w:rsidR="00DF346D" w:rsidRPr="00DF346D">
        <w:rPr>
          <w:rFonts w:asciiTheme="minorHAnsi" w:hAnsiTheme="minorHAnsi" w:cstheme="minorHAnsi"/>
        </w:rPr>
        <w:t>1</w:t>
      </w:r>
      <w:r w:rsidR="00411B05">
        <w:rPr>
          <w:rFonts w:asciiTheme="minorHAnsi" w:hAnsiTheme="minorHAnsi" w:cstheme="minorHAnsi"/>
        </w:rPr>
        <w:t xml:space="preserve"> ≤</w:t>
      </w:r>
      <w:r w:rsidR="00DF346D" w:rsidRPr="00DF346D">
        <w:rPr>
          <w:rFonts w:asciiTheme="minorHAnsi" w:hAnsiTheme="minorHAnsi" w:cstheme="minorHAnsi"/>
        </w:rPr>
        <w:t xml:space="preserve"> </w:t>
      </w:r>
      <w:r w:rsidR="004C6E38">
        <w:rPr>
          <w:rFonts w:asciiTheme="minorHAnsi" w:hAnsiTheme="minorHAnsi" w:cstheme="minorHAnsi"/>
        </w:rPr>
        <w:t>k</w:t>
      </w:r>
      <w:r w:rsidR="00B72495">
        <w:rPr>
          <w:rFonts w:asciiTheme="minorHAnsi" w:hAnsiTheme="minorHAnsi" w:cstheme="minorHAnsi"/>
        </w:rPr>
        <w:t xml:space="preserve"> </w:t>
      </w:r>
      <w:r w:rsidR="00B72495" w:rsidRPr="00B72495">
        <w:rPr>
          <w:rFonts w:asciiTheme="minorHAnsi" w:hAnsiTheme="minorHAnsi" w:cstheme="minorHAnsi"/>
        </w:rPr>
        <w:t>≤</w:t>
      </w:r>
      <w:r w:rsidR="00DF346D" w:rsidRPr="00DF346D">
        <w:rPr>
          <w:rFonts w:asciiTheme="minorHAnsi" w:hAnsiTheme="minorHAnsi" w:cstheme="minorHAnsi"/>
        </w:rPr>
        <w:t xml:space="preserve"> n</w:t>
      </w:r>
      <w:r w:rsidR="00B72495">
        <w:rPr>
          <w:rFonts w:asciiTheme="minorHAnsi" w:hAnsiTheme="minorHAnsi" w:cstheme="minorHAnsi"/>
        </w:rPr>
        <w:t>.</w:t>
      </w:r>
    </w:p>
    <w:p w14:paraId="2CDB21AE" w14:textId="6AAE1E36" w:rsidR="00C80B6E" w:rsidRDefault="006D6426" w:rsidP="002C07B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os cálculos </w:t>
      </w:r>
      <w:r w:rsidR="00B15620">
        <w:rPr>
          <w:rFonts w:asciiTheme="minorHAnsi" w:hAnsiTheme="minorHAnsi" w:cstheme="minorHAnsi"/>
        </w:rPr>
        <w:t>d</w:t>
      </w:r>
      <w:r w:rsidR="00A9338C">
        <w:rPr>
          <w:rFonts w:asciiTheme="minorHAnsi" w:hAnsiTheme="minorHAnsi" w:cstheme="minorHAnsi"/>
        </w:rPr>
        <w:t xml:space="preserve">o 1º e 2º momento </w:t>
      </w:r>
      <w:r w:rsidR="00F9217B">
        <w:rPr>
          <w:rFonts w:asciiTheme="minorHAnsi" w:hAnsiTheme="minorHAnsi" w:cstheme="minorHAnsi"/>
        </w:rPr>
        <w:t xml:space="preserve">dos pacotes </w:t>
      </w:r>
      <w:r w:rsidR="007204C6">
        <w:rPr>
          <w:rFonts w:asciiTheme="minorHAnsi" w:hAnsiTheme="minorHAnsi" w:cstheme="minorHAnsi"/>
        </w:rPr>
        <w:t xml:space="preserve">tipo </w:t>
      </w:r>
      <w:r w:rsidR="00533E5E">
        <w:rPr>
          <w:rFonts w:asciiTheme="minorHAnsi" w:hAnsiTheme="minorHAnsi" w:cstheme="minorHAnsi"/>
        </w:rPr>
        <w:t>Data</w:t>
      </w:r>
      <w:r w:rsidR="007204C6">
        <w:rPr>
          <w:rFonts w:asciiTheme="minorHAnsi" w:hAnsiTheme="minorHAnsi" w:cstheme="minorHAnsi"/>
        </w:rPr>
        <w:t xml:space="preserve">, </w:t>
      </w:r>
      <w:r w:rsidR="00D353EB">
        <w:rPr>
          <w:rFonts w:asciiTheme="minorHAnsi" w:hAnsiTheme="minorHAnsi" w:cstheme="minorHAnsi"/>
        </w:rPr>
        <w:t>utiliz</w:t>
      </w:r>
      <w:r w:rsidR="005A2486">
        <w:rPr>
          <w:rFonts w:asciiTheme="minorHAnsi" w:hAnsiTheme="minorHAnsi" w:cstheme="minorHAnsi"/>
        </w:rPr>
        <w:t>á</w:t>
      </w:r>
      <w:r w:rsidR="00D353EB">
        <w:rPr>
          <w:rFonts w:asciiTheme="minorHAnsi" w:hAnsiTheme="minorHAnsi" w:cstheme="minorHAnsi"/>
        </w:rPr>
        <w:t xml:space="preserve">mos um raciocínio semelhante ao </w:t>
      </w:r>
      <w:r w:rsidR="00B13780">
        <w:rPr>
          <w:rFonts w:asciiTheme="minorHAnsi" w:hAnsiTheme="minorHAnsi" w:cstheme="minorHAnsi"/>
        </w:rPr>
        <w:fldChar w:fldCharType="begin"/>
      </w:r>
      <w:r w:rsidR="00B13780">
        <w:rPr>
          <w:rFonts w:asciiTheme="minorHAnsi" w:hAnsiTheme="minorHAnsi" w:cstheme="minorHAnsi"/>
        </w:rPr>
        <w:instrText xml:space="preserve"> REF _Ref149670070 \h </w:instrText>
      </w:r>
      <w:r w:rsidR="00B13780">
        <w:rPr>
          <w:rFonts w:asciiTheme="minorHAnsi" w:hAnsiTheme="minorHAnsi" w:cstheme="minorHAnsi"/>
        </w:rPr>
      </w:r>
      <w:r w:rsidR="00B13780">
        <w:rPr>
          <w:rFonts w:asciiTheme="minorHAnsi" w:hAnsiTheme="minorHAnsi" w:cstheme="minorHAnsi"/>
        </w:rPr>
        <w:fldChar w:fldCharType="separate"/>
      </w:r>
      <w:r w:rsidR="000C3226" w:rsidRPr="6E9C09D6">
        <w:rPr>
          <w:rFonts w:asciiTheme="minorHAnsi" w:hAnsiTheme="minorHAnsi" w:cstheme="minorBidi"/>
          <w:color w:val="2E5395"/>
        </w:rPr>
        <w:t>Exercício 1b</w:t>
      </w:r>
      <w:r w:rsidR="00B13780">
        <w:rPr>
          <w:rFonts w:asciiTheme="minorHAnsi" w:hAnsiTheme="minorHAnsi" w:cstheme="minorHAnsi"/>
        </w:rPr>
        <w:fldChar w:fldCharType="end"/>
      </w:r>
      <w:r w:rsidR="00B13780">
        <w:rPr>
          <w:rFonts w:asciiTheme="minorHAnsi" w:hAnsiTheme="minorHAnsi" w:cstheme="minorHAnsi"/>
        </w:rPr>
        <w:t>,</w:t>
      </w:r>
      <w:r w:rsidR="00F47F8F">
        <w:rPr>
          <w:rFonts w:asciiTheme="minorHAnsi" w:hAnsiTheme="minorHAnsi" w:cstheme="minorHAnsi"/>
        </w:rPr>
        <w:t xml:space="preserve"> mas desta vez </w:t>
      </w:r>
      <w:r w:rsidR="00825264">
        <w:rPr>
          <w:rFonts w:asciiTheme="minorHAnsi" w:hAnsiTheme="minorHAnsi" w:cstheme="minorHAnsi"/>
        </w:rPr>
        <w:t xml:space="preserve">apenas para </w:t>
      </w:r>
      <w:r w:rsidR="00B30493">
        <w:rPr>
          <w:rFonts w:asciiTheme="minorHAnsi" w:hAnsiTheme="minorHAnsi" w:cstheme="minorHAnsi"/>
        </w:rPr>
        <w:t xml:space="preserve">uma capacidade </w:t>
      </w:r>
      <w:r w:rsidR="005E4C63">
        <w:rPr>
          <w:rFonts w:asciiTheme="minorHAnsi" w:hAnsiTheme="minorHAnsi" w:cstheme="minorHAnsi"/>
        </w:rPr>
        <w:t>de</w:t>
      </w:r>
      <w:r w:rsidR="00B30493">
        <w:rPr>
          <w:rFonts w:asciiTheme="minorHAnsi" w:hAnsiTheme="minorHAnsi" w:cstheme="minorHAnsi"/>
        </w:rPr>
        <w:t xml:space="preserve"> 10 Mbps.</w:t>
      </w:r>
      <w:r w:rsidR="00A73856">
        <w:rPr>
          <w:rFonts w:asciiTheme="minorHAnsi" w:hAnsiTheme="minorHAnsi" w:cstheme="minorHAnsi"/>
        </w:rPr>
        <w:t xml:space="preserve"> </w:t>
      </w:r>
      <w:r w:rsidR="002C07B6">
        <w:rPr>
          <w:rFonts w:asciiTheme="minorHAnsi" w:hAnsiTheme="minorHAnsi" w:cstheme="minorHAnsi"/>
        </w:rPr>
        <w:t>Para obter tamanho e tempo de intervalo entre envio de pacotes médios somamos todas as possibilidades de valores para os mesmos e dividimos pela quantidade total dos valores possíveis.</w:t>
      </w:r>
      <w:r w:rsidR="00BF0A5C">
        <w:rPr>
          <w:rFonts w:asciiTheme="minorHAnsi" w:hAnsiTheme="minorHAnsi" w:cstheme="minorHAnsi"/>
        </w:rPr>
        <w:t xml:space="preserve"> </w:t>
      </w:r>
    </w:p>
    <w:p w14:paraId="428994F5" w14:textId="44813FCE" w:rsidR="00F9217B" w:rsidRPr="002B78EC" w:rsidRDefault="008B1AC3" w:rsidP="002C07B6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</w:t>
      </w:r>
      <w:r w:rsidR="00D048A3">
        <w:rPr>
          <w:rFonts w:asciiTheme="minorHAnsi" w:hAnsiTheme="minorHAnsi" w:cstheme="minorHAnsi"/>
        </w:rPr>
        <w:t xml:space="preserve">o </w:t>
      </w:r>
      <w:r w:rsidR="00271918">
        <w:rPr>
          <w:rFonts w:asciiTheme="minorHAnsi" w:hAnsiTheme="minorHAnsi" w:cstheme="minorHAnsi"/>
        </w:rPr>
        <w:t>valor</w:t>
      </w:r>
      <w:r w:rsidR="00D048A3">
        <w:rPr>
          <w:rFonts w:asciiTheme="minorHAnsi" w:hAnsiTheme="minorHAnsi" w:cstheme="minorHAnsi"/>
        </w:rPr>
        <w:t xml:space="preserve"> médio do tamanho dos pacotes</w:t>
      </w:r>
      <w:r w:rsidR="00271918">
        <w:rPr>
          <w:rFonts w:asciiTheme="minorHAnsi" w:hAnsiTheme="minorHAnsi" w:cstheme="minorHAnsi"/>
        </w:rPr>
        <w:t xml:space="preserve"> chegamos a</w:t>
      </w:r>
      <w:r w:rsidR="00266469">
        <w:rPr>
          <w:rFonts w:asciiTheme="minorHAnsi" w:hAnsiTheme="minorHAnsi" w:cstheme="minorHAnsi"/>
        </w:rPr>
        <w:t xml:space="preserve">os 1º e 2º momentos </w:t>
      </w:r>
      <w:r w:rsidR="00B40C4E">
        <w:rPr>
          <w:rFonts w:asciiTheme="minorHAnsi" w:hAnsiTheme="minorHAnsi" w:cstheme="minorHAnsi"/>
        </w:rPr>
        <w:t xml:space="preserve">através </w:t>
      </w:r>
      <w:r w:rsidR="00326F74">
        <w:rPr>
          <w:rFonts w:asciiTheme="minorHAnsi" w:hAnsiTheme="minorHAnsi" w:cstheme="minorHAnsi"/>
        </w:rPr>
        <w:t xml:space="preserve">do </w:t>
      </w:r>
      <w:r w:rsidR="00A836AA">
        <w:rPr>
          <w:rFonts w:asciiTheme="minorHAnsi" w:hAnsiTheme="minorHAnsi" w:cstheme="minorHAnsi"/>
        </w:rPr>
        <w:t xml:space="preserve">inverso do </w:t>
      </w:r>
      <w:r w:rsidR="00682F61">
        <w:rPr>
          <w:rFonts w:asciiTheme="minorHAnsi" w:hAnsiTheme="minorHAnsi" w:cstheme="minorHAnsi"/>
        </w:rPr>
        <w:t xml:space="preserve">µ e do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µ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0F28C1">
        <w:rPr>
          <w:rFonts w:asciiTheme="minorHAnsi" w:hAnsiTheme="minorHAnsi" w:cstheme="minorHAnsi"/>
        </w:rPr>
        <w:t>, respetivamente.</w:t>
      </w:r>
      <w:r w:rsidR="00C80B6E">
        <w:rPr>
          <w:rFonts w:asciiTheme="minorHAnsi" w:hAnsiTheme="minorHAnsi" w:cstheme="minorHAnsi"/>
        </w:rPr>
        <w:t xml:space="preserve"> Já com o </w:t>
      </w:r>
      <w:r w:rsidR="001F317A">
        <w:rPr>
          <w:rFonts w:asciiTheme="minorHAnsi" w:hAnsiTheme="minorHAnsi" w:cstheme="minorHAnsi"/>
        </w:rPr>
        <w:t>tempo médio de intervalo entre envio de pacotes obtemos a taxa de pacotes por segundo de cada fluxo VoIP.</w:t>
      </w:r>
      <w:r w:rsidR="006D313A">
        <w:rPr>
          <w:rFonts w:asciiTheme="minorHAnsi" w:hAnsiTheme="minorHAnsi" w:cstheme="minorHAnsi"/>
        </w:rPr>
        <w:t xml:space="preserve"> Este último valor vai depois ser multiplicado por n fluxos de VoIP</w:t>
      </w:r>
      <w:r w:rsidR="00E56505">
        <w:rPr>
          <w:rFonts w:asciiTheme="minorHAnsi" w:hAnsiTheme="minorHAnsi" w:cstheme="minorHAnsi"/>
        </w:rPr>
        <w:t>.</w:t>
      </w:r>
    </w:p>
    <w:p w14:paraId="32C444B3" w14:textId="2DBD88DD" w:rsidR="003D0ABF" w:rsidRDefault="000F28C1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fim, </w:t>
      </w:r>
      <w:r w:rsidR="00EE05A2">
        <w:rPr>
          <w:rFonts w:asciiTheme="minorHAnsi" w:hAnsiTheme="minorHAnsi" w:cstheme="minorHAnsi"/>
        </w:rPr>
        <w:t>o c</w:t>
      </w:r>
      <w:r w:rsidR="00E56505">
        <w:rPr>
          <w:rFonts w:asciiTheme="minorHAnsi" w:hAnsiTheme="minorHAnsi" w:cstheme="minorHAnsi"/>
        </w:rPr>
        <w:t>á</w:t>
      </w:r>
      <w:r w:rsidR="00EE05A2">
        <w:rPr>
          <w:rFonts w:asciiTheme="minorHAnsi" w:hAnsiTheme="minorHAnsi" w:cstheme="minorHAnsi"/>
        </w:rPr>
        <w:t>lculo que realizamos</w:t>
      </w:r>
      <w:r w:rsidR="00F03CB1">
        <w:rPr>
          <w:rFonts w:asciiTheme="minorHAnsi" w:hAnsiTheme="minorHAnsi" w:cstheme="minorHAnsi"/>
        </w:rPr>
        <w:t xml:space="preserve"> </w:t>
      </w:r>
      <w:r w:rsidR="00B47DC2">
        <w:rPr>
          <w:rFonts w:asciiTheme="minorHAnsi" w:hAnsiTheme="minorHAnsi" w:cstheme="minorHAnsi"/>
        </w:rPr>
        <w:t>para descobrir o</w:t>
      </w:r>
      <w:r w:rsidR="00926B42">
        <w:rPr>
          <w:rFonts w:asciiTheme="minorHAnsi" w:hAnsiTheme="minorHAnsi" w:cstheme="minorHAnsi"/>
        </w:rPr>
        <w:t xml:space="preserve"> </w:t>
      </w:r>
      <w:r w:rsidR="00926B42" w:rsidRPr="00926B42">
        <w:rPr>
          <w:rFonts w:asciiTheme="minorHAnsi" w:hAnsiTheme="minorHAnsi" w:cstheme="minorHAnsi"/>
        </w:rPr>
        <w:t>atraso médio por pacote na fila de espera correspondente aos</w:t>
      </w:r>
      <w:r w:rsidR="00926B42">
        <w:rPr>
          <w:rFonts w:asciiTheme="minorHAnsi" w:hAnsiTheme="minorHAnsi" w:cstheme="minorHAnsi"/>
        </w:rPr>
        <w:t xml:space="preserve"> </w:t>
      </w:r>
      <w:r w:rsidR="00926B42" w:rsidRPr="00926B42">
        <w:rPr>
          <w:rFonts w:asciiTheme="minorHAnsi" w:hAnsiTheme="minorHAnsi" w:cstheme="minorHAnsi"/>
        </w:rPr>
        <w:t>pacotes da prioridade k é dado por</w:t>
      </w:r>
      <w:r w:rsidR="00926B42">
        <w:rPr>
          <w:rFonts w:asciiTheme="minorHAnsi" w:hAnsiTheme="minorHAnsi" w:cstheme="minorHAnsi"/>
        </w:rPr>
        <w:t>:</w:t>
      </w:r>
    </w:p>
    <w:p w14:paraId="57FA5283" w14:textId="77777777" w:rsidR="003D0ABF" w:rsidRDefault="003D0ABF" w:rsidP="008F503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</w:p>
    <w:p w14:paraId="420A4082" w14:textId="5A9643BB" w:rsidR="008F5038" w:rsidRPr="00862003" w:rsidRDefault="00000000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Qk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, k=1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 xml:space="preserve"> )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×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</w:rPr>
                    <m:t>,k&gt;1</m:t>
                  </m:r>
                </m:e>
              </m:eqArr>
            </m:e>
          </m:d>
        </m:oMath>
      </m:oMathPara>
    </w:p>
    <w:p w14:paraId="355664A5" w14:textId="77777777" w:rsidR="00862003" w:rsidRDefault="00862003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</w:rPr>
      </w:pPr>
    </w:p>
    <w:p w14:paraId="4CD09D6B" w14:textId="77777777" w:rsidR="00862003" w:rsidRDefault="00862003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</w:rPr>
      </w:pPr>
    </w:p>
    <w:p w14:paraId="368FE3A6" w14:textId="77777777" w:rsidR="00862003" w:rsidRDefault="00862003" w:rsidP="00267DC4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007D23E9" w14:textId="77777777" w:rsidR="00862003" w:rsidRPr="00B11DA4" w:rsidRDefault="00862003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6EF658F3" w14:textId="77777777" w:rsidR="00287CDB" w:rsidRDefault="00287CDB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78CA337F" w14:textId="77777777" w:rsidR="00287CDB" w:rsidRDefault="00287CDB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640ABAB1" w14:textId="77777777" w:rsidR="00287CDB" w:rsidRDefault="00287CDB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64C5B613" w14:textId="77777777" w:rsidR="00287CDB" w:rsidRDefault="00287CDB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260DCD3F" w14:textId="77777777" w:rsidR="00287CDB" w:rsidRDefault="00287CDB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690B677E" w14:textId="77777777" w:rsidR="00385A3A" w:rsidRDefault="00385A3A" w:rsidP="67B547F8">
      <w:pPr>
        <w:pStyle w:val="BodyText"/>
        <w:spacing w:before="1" w:line="259" w:lineRule="auto"/>
        <w:ind w:left="1702" w:right="1195" w:firstLine="458"/>
        <w:jc w:val="center"/>
        <w:rPr>
          <w:rFonts w:asciiTheme="minorHAnsi" w:hAnsiTheme="minorHAnsi" w:cstheme="minorBidi"/>
          <w:sz w:val="28"/>
          <w:szCs w:val="28"/>
        </w:rPr>
      </w:pPr>
    </w:p>
    <w:p w14:paraId="2DADEEBD" w14:textId="77777777" w:rsidR="00287CDB" w:rsidRDefault="00287CDB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377FFBD4" w14:textId="77777777" w:rsidR="00EF55DD" w:rsidRPr="00B11DA4" w:rsidRDefault="00EF55DD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46594770" w14:textId="77777777" w:rsidR="00363974" w:rsidRDefault="00363974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7A87A8D9" w14:textId="77777777" w:rsidR="00CA266A" w:rsidRPr="00B11DA4" w:rsidRDefault="00CA266A" w:rsidP="00363974">
      <w:pPr>
        <w:pStyle w:val="BodyText"/>
        <w:spacing w:before="1" w:line="259" w:lineRule="auto"/>
        <w:ind w:right="1195"/>
        <w:rPr>
          <w:rFonts w:asciiTheme="minorHAnsi" w:hAnsiTheme="minorHAnsi" w:cstheme="minorBidi"/>
          <w:sz w:val="28"/>
          <w:szCs w:val="28"/>
        </w:rPr>
      </w:pPr>
    </w:p>
    <w:p w14:paraId="311E9BB7" w14:textId="14A9C639" w:rsidR="3FB28670" w:rsidRDefault="3FB28670" w:rsidP="00783672">
      <w:pPr>
        <w:pStyle w:val="BodyText"/>
        <w:spacing w:before="1" w:line="259" w:lineRule="auto"/>
        <w:ind w:right="1195"/>
        <w:rPr>
          <w:rFonts w:asciiTheme="minorHAnsi" w:hAnsiTheme="minorHAnsi" w:cstheme="minorBidi"/>
        </w:rPr>
      </w:pPr>
    </w:p>
    <w:p w14:paraId="55BD7DB0" w14:textId="77777777" w:rsidR="00DA1032" w:rsidRDefault="00DA1032" w:rsidP="00DA1032">
      <w:pPr>
        <w:pStyle w:val="Heading3"/>
      </w:pPr>
      <w:bookmarkStart w:id="90" w:name="_Toc149671401"/>
      <w:r>
        <w:lastRenderedPageBreak/>
        <w:t>Excerto de código:</w:t>
      </w:r>
      <w:bookmarkEnd w:id="90"/>
    </w:p>
    <w:p w14:paraId="35DFBD35" w14:textId="162ADBD5" w:rsidR="3FB28670" w:rsidRDefault="3FB28670" w:rsidP="3FB28670">
      <w:pPr>
        <w:pStyle w:val="BodyText"/>
        <w:spacing w:before="1" w:line="259" w:lineRule="auto"/>
        <w:ind w:right="1195" w:firstLine="720"/>
      </w:pPr>
      <w:bookmarkStart w:id="91" w:name="_MON_1760230082"/>
      <w:bookmarkEnd w:id="91"/>
    </w:p>
    <w:bookmarkStart w:id="92" w:name="_MON_1760232461"/>
    <w:bookmarkEnd w:id="92"/>
    <w:p w14:paraId="3D7A2F79" w14:textId="660537EC" w:rsidR="00244D18" w:rsidRPr="00D64686" w:rsidRDefault="00244D18" w:rsidP="00CB1083">
      <w:pPr>
        <w:pStyle w:val="BodyText"/>
        <w:spacing w:before="1" w:line="259" w:lineRule="auto"/>
        <w:ind w:left="720" w:right="1195" w:firstLine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object w:dxaOrig="11906" w:dyaOrig="16203" w14:anchorId="01199575">
          <v:shape id="_x0000_i1036" type="#_x0000_t75" style="width:480pt;height:654pt" o:ole="" o:bordertopcolor="this" o:borderleftcolor="this" o:borderbottomcolor="this" o:borderrightcolor="this">
            <v:imagedata r:id="rId5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36" DrawAspect="Content" ObjectID="_1760362386" r:id="rId60"/>
        </w:object>
      </w:r>
    </w:p>
    <w:p w14:paraId="5CD946AD" w14:textId="77777777" w:rsidR="00DA1032" w:rsidRDefault="00DA1032" w:rsidP="00DA1032">
      <w:pPr>
        <w:pStyle w:val="Heading3"/>
      </w:pPr>
      <w:bookmarkStart w:id="93" w:name="_Toc149671402"/>
      <w:r>
        <w:lastRenderedPageBreak/>
        <w:t>Resultado:</w:t>
      </w:r>
      <w:bookmarkEnd w:id="93"/>
    </w:p>
    <w:p w14:paraId="17845BC9" w14:textId="5C757300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Bidi"/>
        </w:rPr>
      </w:pPr>
    </w:p>
    <w:p w14:paraId="6EA72CDB" w14:textId="77777777" w:rsidR="0080788B" w:rsidRDefault="1117CC04" w:rsidP="0080788B">
      <w:pPr>
        <w:pStyle w:val="BodyText"/>
        <w:keepNext/>
        <w:spacing w:before="1" w:line="259" w:lineRule="auto"/>
        <w:ind w:left="1702" w:right="1195"/>
        <w:jc w:val="center"/>
      </w:pPr>
      <w:r>
        <w:rPr>
          <w:noProof/>
        </w:rPr>
        <w:drawing>
          <wp:inline distT="0" distB="0" distL="0" distR="0" wp14:anchorId="58D4D5C6" wp14:editId="3558FFA7">
            <wp:extent cx="5400000" cy="2925960"/>
            <wp:effectExtent l="0" t="0" r="0" b="8255"/>
            <wp:docPr id="68273606" name="Picture 6827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606" name="Picture 68273606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r="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2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D29F" w14:textId="77777777" w:rsidR="0080788B" w:rsidRDefault="0080788B" w:rsidP="0080788B">
      <w:pPr>
        <w:pStyle w:val="BodyText"/>
        <w:keepNext/>
        <w:spacing w:before="1" w:line="259" w:lineRule="auto"/>
        <w:ind w:left="1702" w:right="1195"/>
        <w:jc w:val="center"/>
      </w:pPr>
    </w:p>
    <w:p w14:paraId="6E7A2401" w14:textId="526EC314" w:rsidR="1117CC04" w:rsidRDefault="0080788B" w:rsidP="0080788B">
      <w:pPr>
        <w:pStyle w:val="Caption"/>
        <w:jc w:val="center"/>
      </w:pPr>
      <w:bookmarkStart w:id="94" w:name="_Toc1496727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226">
        <w:rPr>
          <w:noProof/>
        </w:rPr>
        <w:t>10</w:t>
      </w:r>
      <w:r>
        <w:fldChar w:fldCharType="end"/>
      </w:r>
      <w:r>
        <w:t xml:space="preserve">: </w:t>
      </w:r>
      <w:r w:rsidRPr="00B53BCE">
        <w:t xml:space="preserve">Resultado do exercício </w:t>
      </w:r>
      <w:r>
        <w:t>2</w:t>
      </w:r>
      <w:r w:rsidRPr="00B53BCE">
        <w:t>c</w:t>
      </w:r>
      <w:bookmarkEnd w:id="94"/>
    </w:p>
    <w:p w14:paraId="27CC5E4A" w14:textId="77777777" w:rsidR="0080788B" w:rsidRDefault="0080788B" w:rsidP="0080788B">
      <w:pPr>
        <w:pStyle w:val="BodyText"/>
        <w:keepNext/>
        <w:spacing w:before="1" w:line="259" w:lineRule="auto"/>
        <w:ind w:left="1702" w:right="1195"/>
        <w:jc w:val="center"/>
      </w:pPr>
    </w:p>
    <w:p w14:paraId="620560E1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3F6FF343" w14:textId="77777777" w:rsidR="00DA1032" w:rsidRDefault="00DA1032" w:rsidP="00DA1032">
      <w:pPr>
        <w:pStyle w:val="Heading3"/>
      </w:pPr>
      <w:bookmarkStart w:id="95" w:name="_Toc149671403"/>
      <w:r>
        <w:t>Explicação:</w:t>
      </w:r>
      <w:bookmarkEnd w:id="95"/>
    </w:p>
    <w:p w14:paraId="52E692D1" w14:textId="77777777" w:rsidR="00783672" w:rsidRDefault="0078367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7705CC1" w14:textId="24E01008" w:rsidR="00DA1032" w:rsidRDefault="00453159" w:rsidP="00244D1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analisar os resultados </w:t>
      </w:r>
      <w:r w:rsidR="00B13780">
        <w:rPr>
          <w:rFonts w:asciiTheme="minorHAnsi" w:hAnsiTheme="minorHAnsi" w:cstheme="minorHAnsi"/>
        </w:rPr>
        <w:t xml:space="preserve">calculamos </w:t>
      </w:r>
      <w:r w:rsidR="005F7CF9">
        <w:rPr>
          <w:rFonts w:asciiTheme="minorHAnsi" w:hAnsiTheme="minorHAnsi" w:cstheme="minorHAnsi"/>
        </w:rPr>
        <w:t xml:space="preserve">a condição de validade em que a soma de todos </w:t>
      </w:r>
      <w:r w:rsidR="00DE29E9">
        <w:rPr>
          <w:rFonts w:asciiTheme="minorHAnsi" w:hAnsiTheme="minorHAnsi" w:cstheme="minorHAnsi"/>
        </w:rPr>
        <w:t xml:space="preserve">os </w:t>
      </w:r>
      <w:proofErr w:type="spellStart"/>
      <w:r w:rsidR="00324C62" w:rsidRPr="00324C62">
        <w:rPr>
          <w:rFonts w:asciiTheme="minorHAnsi" w:hAnsiTheme="minorHAnsi" w:cstheme="minorHAnsi"/>
        </w:rPr>
        <w:t>ρ</w:t>
      </w:r>
      <w:r w:rsidR="00324C62">
        <w:rPr>
          <w:rFonts w:asciiTheme="minorHAnsi" w:hAnsiTheme="minorHAnsi" w:cstheme="minorHAnsi"/>
        </w:rPr>
        <w:t>’s</w:t>
      </w:r>
      <w:proofErr w:type="spellEnd"/>
      <w:r w:rsidR="00324C62">
        <w:rPr>
          <w:rFonts w:asciiTheme="minorHAnsi" w:hAnsiTheme="minorHAnsi" w:cstheme="minorHAnsi"/>
        </w:rPr>
        <w:t xml:space="preserve"> </w:t>
      </w:r>
      <w:r w:rsidR="002560B5">
        <w:rPr>
          <w:rFonts w:asciiTheme="minorHAnsi" w:hAnsiTheme="minorHAnsi" w:cstheme="minorHAnsi"/>
        </w:rPr>
        <w:t xml:space="preserve">de cada </w:t>
      </w:r>
      <w:r w:rsidR="007E0945">
        <w:rPr>
          <w:rFonts w:asciiTheme="minorHAnsi" w:hAnsiTheme="minorHAnsi" w:cstheme="minorHAnsi"/>
        </w:rPr>
        <w:t>prioridade tem de ser menor que 1</w:t>
      </w:r>
      <w:r w:rsidR="00B13780">
        <w:rPr>
          <w:rFonts w:asciiTheme="minorHAnsi" w:hAnsiTheme="minorHAnsi" w:cstheme="minorHAnsi"/>
        </w:rPr>
        <w:t xml:space="preserve"> e </w:t>
      </w:r>
      <w:r w:rsidR="00B13780" w:rsidRPr="00B13780">
        <w:rPr>
          <w:rFonts w:asciiTheme="minorHAnsi" w:hAnsiTheme="minorHAnsi" w:cstheme="minorHAnsi"/>
        </w:rPr>
        <w:t xml:space="preserve">verificámos </w:t>
      </w:r>
      <w:r w:rsidR="006E044D">
        <w:rPr>
          <w:rFonts w:asciiTheme="minorHAnsi" w:hAnsiTheme="minorHAnsi" w:cstheme="minorHAnsi"/>
        </w:rPr>
        <w:t xml:space="preserve">que o resultado foi </w:t>
      </w:r>
      <w:r w:rsidR="00F5481C">
        <w:rPr>
          <w:rFonts w:asciiTheme="minorHAnsi" w:hAnsiTheme="minorHAnsi" w:cstheme="minorHAnsi"/>
        </w:rPr>
        <w:t>0.9360</w:t>
      </w:r>
      <w:r w:rsidR="00B13780">
        <w:rPr>
          <w:rFonts w:asciiTheme="minorHAnsi" w:hAnsiTheme="minorHAnsi" w:cstheme="minorHAnsi"/>
        </w:rPr>
        <w:t xml:space="preserve"> logo dentro do esperado</w:t>
      </w:r>
      <w:r w:rsidR="00F5481C">
        <w:rPr>
          <w:rFonts w:asciiTheme="minorHAnsi" w:hAnsiTheme="minorHAnsi" w:cstheme="minorHAnsi"/>
        </w:rPr>
        <w:t>.</w:t>
      </w:r>
    </w:p>
    <w:p w14:paraId="1EC8942F" w14:textId="48DBCB00" w:rsidR="00F5481C" w:rsidRDefault="004E10E5" w:rsidP="00244D18">
      <w:pPr>
        <w:pStyle w:val="BodyText"/>
        <w:spacing w:before="1" w:line="259" w:lineRule="auto"/>
        <w:ind w:left="1702" w:right="1195" w:firstLine="45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resultados teóricos apr</w:t>
      </w:r>
      <w:r w:rsidR="00EC533A">
        <w:rPr>
          <w:rFonts w:asciiTheme="minorHAnsi" w:hAnsiTheme="minorHAnsi" w:cstheme="minorHAnsi"/>
        </w:rPr>
        <w:t xml:space="preserve">oximam-se dos simulados em relação </w:t>
      </w:r>
      <w:r w:rsidR="00FE1DF0">
        <w:rPr>
          <w:rFonts w:asciiTheme="minorHAnsi" w:hAnsiTheme="minorHAnsi" w:cstheme="minorHAnsi"/>
        </w:rPr>
        <w:t>aos</w:t>
      </w:r>
      <w:r w:rsidR="00EC533A">
        <w:rPr>
          <w:rFonts w:asciiTheme="minorHAnsi" w:hAnsiTheme="minorHAnsi" w:cstheme="minorHAnsi"/>
        </w:rPr>
        <w:t xml:space="preserve"> pacotes </w:t>
      </w:r>
      <w:r w:rsidR="00FE1DF0">
        <w:rPr>
          <w:rFonts w:asciiTheme="minorHAnsi" w:hAnsiTheme="minorHAnsi" w:cstheme="minorHAnsi"/>
        </w:rPr>
        <w:t xml:space="preserve">do </w:t>
      </w:r>
      <w:r w:rsidR="00EC533A">
        <w:rPr>
          <w:rFonts w:asciiTheme="minorHAnsi" w:hAnsiTheme="minorHAnsi" w:cstheme="minorHAnsi"/>
        </w:rPr>
        <w:t>tipo VoIP</w:t>
      </w:r>
      <w:r w:rsidR="0003457B">
        <w:rPr>
          <w:rFonts w:asciiTheme="minorHAnsi" w:hAnsiTheme="minorHAnsi" w:cstheme="minorHAnsi"/>
        </w:rPr>
        <w:t>. Contudo</w:t>
      </w:r>
      <w:r w:rsidR="00FE1DF0">
        <w:rPr>
          <w:rFonts w:asciiTheme="minorHAnsi" w:hAnsiTheme="minorHAnsi" w:cstheme="minorHAnsi"/>
        </w:rPr>
        <w:t>,</w:t>
      </w:r>
      <w:r w:rsidR="0003457B">
        <w:rPr>
          <w:rFonts w:asciiTheme="minorHAnsi" w:hAnsiTheme="minorHAnsi" w:cstheme="minorHAnsi"/>
        </w:rPr>
        <w:t xml:space="preserve"> </w:t>
      </w:r>
      <w:r w:rsidR="00FE1DF0">
        <w:rPr>
          <w:rFonts w:asciiTheme="minorHAnsi" w:hAnsiTheme="minorHAnsi" w:cstheme="minorHAnsi"/>
        </w:rPr>
        <w:t xml:space="preserve">nos pacotes do tipo Data </w:t>
      </w:r>
      <w:r w:rsidR="00884985">
        <w:rPr>
          <w:rFonts w:asciiTheme="minorHAnsi" w:hAnsiTheme="minorHAnsi" w:cstheme="minorHAnsi"/>
        </w:rPr>
        <w:t xml:space="preserve">observamos que os valores teóricos </w:t>
      </w:r>
      <w:r w:rsidR="009C57C3">
        <w:rPr>
          <w:rFonts w:asciiTheme="minorHAnsi" w:hAnsiTheme="minorHAnsi" w:cstheme="minorHAnsi"/>
        </w:rPr>
        <w:t>são menores</w:t>
      </w:r>
      <w:r w:rsidR="0089518D">
        <w:rPr>
          <w:rFonts w:asciiTheme="minorHAnsi" w:hAnsiTheme="minorHAnsi" w:cstheme="minorHAnsi"/>
        </w:rPr>
        <w:t xml:space="preserve"> </w:t>
      </w:r>
      <w:r w:rsidR="005F0128">
        <w:rPr>
          <w:rFonts w:asciiTheme="minorHAnsi" w:hAnsiTheme="minorHAnsi" w:cstheme="minorHAnsi"/>
        </w:rPr>
        <w:t>do que os da experiência</w:t>
      </w:r>
      <w:r w:rsidR="0060037B">
        <w:rPr>
          <w:rFonts w:asciiTheme="minorHAnsi" w:hAnsiTheme="minorHAnsi" w:cstheme="minorHAnsi"/>
        </w:rPr>
        <w:t>.</w:t>
      </w:r>
    </w:p>
    <w:p w14:paraId="011871C2" w14:textId="77777777" w:rsidR="00DA1032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6264F5E2" w14:textId="77777777" w:rsidR="00DA1032" w:rsidRPr="002A74CE" w:rsidRDefault="00DA1032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254A0557" w14:textId="77777777" w:rsidR="00A009FE" w:rsidRPr="002A74CE" w:rsidRDefault="00A009FE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</w:p>
    <w:p w14:paraId="4230FDBA" w14:textId="4255CBB5" w:rsidR="003D2CC8" w:rsidRPr="002A74CE" w:rsidRDefault="001D7317" w:rsidP="006E0E18">
      <w:pPr>
        <w:pStyle w:val="Heading1"/>
        <w:spacing w:before="1"/>
        <w:rPr>
          <w:rFonts w:asciiTheme="minorHAnsi" w:hAnsiTheme="minorHAnsi" w:cstheme="minorBidi"/>
          <w:color w:val="2E5395"/>
        </w:rPr>
      </w:pPr>
      <w:bookmarkStart w:id="96" w:name="_Toc149671404"/>
      <w:r w:rsidRPr="6E9C09D6">
        <w:rPr>
          <w:rFonts w:asciiTheme="minorHAnsi" w:hAnsiTheme="minorHAnsi" w:cstheme="minorBidi"/>
          <w:color w:val="2E5395"/>
        </w:rPr>
        <w:t>Contribuição dos autores</w:t>
      </w:r>
      <w:bookmarkEnd w:id="96"/>
    </w:p>
    <w:p w14:paraId="6C82AF5F" w14:textId="77777777" w:rsidR="003D2CC8" w:rsidRPr="002A74CE" w:rsidRDefault="003D2CC8">
      <w:pPr>
        <w:pStyle w:val="BodyText"/>
        <w:spacing w:before="2"/>
        <w:rPr>
          <w:rFonts w:asciiTheme="minorHAnsi" w:hAnsiTheme="minorHAnsi" w:cstheme="minorHAnsi"/>
          <w:sz w:val="31"/>
        </w:rPr>
      </w:pPr>
    </w:p>
    <w:p w14:paraId="6C8EB171" w14:textId="3F7F4E33" w:rsidR="003D2CC8" w:rsidRPr="002A74CE" w:rsidRDefault="00D93981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Tiago Alves </w:t>
      </w:r>
      <w:r w:rsidR="001D7317" w:rsidRPr="002A74CE">
        <w:rPr>
          <w:rFonts w:asciiTheme="minorHAnsi" w:hAnsiTheme="minorHAnsi" w:cstheme="minorHAnsi"/>
        </w:rPr>
        <w:t xml:space="preserve">– </w:t>
      </w:r>
      <w:r w:rsidRPr="002A74CE">
        <w:rPr>
          <w:rFonts w:asciiTheme="minorHAnsi" w:hAnsiTheme="minorHAnsi" w:cstheme="minorHAnsi"/>
        </w:rPr>
        <w:t>50</w:t>
      </w:r>
      <w:r w:rsidR="001D7317" w:rsidRPr="002A74CE">
        <w:rPr>
          <w:rFonts w:asciiTheme="minorHAnsi" w:hAnsiTheme="minorHAnsi" w:cstheme="minorHAnsi"/>
        </w:rPr>
        <w:t xml:space="preserve"> %</w:t>
      </w:r>
    </w:p>
    <w:p w14:paraId="393A257A" w14:textId="392C4EEE" w:rsidR="003D2CC8" w:rsidRPr="002A74CE" w:rsidRDefault="001D7317" w:rsidP="00A009FE">
      <w:pPr>
        <w:pStyle w:val="BodyText"/>
        <w:spacing w:before="1" w:line="259" w:lineRule="auto"/>
        <w:ind w:left="1702" w:right="1195"/>
        <w:rPr>
          <w:rFonts w:asciiTheme="minorHAnsi" w:hAnsiTheme="minorHAnsi" w:cstheme="minorHAnsi"/>
        </w:rPr>
      </w:pPr>
      <w:r w:rsidRPr="002A74CE">
        <w:rPr>
          <w:rFonts w:asciiTheme="minorHAnsi" w:hAnsiTheme="minorHAnsi" w:cstheme="minorHAnsi"/>
        </w:rPr>
        <w:t xml:space="preserve">Rafael Amorim – </w:t>
      </w:r>
      <w:r w:rsidR="00D93981" w:rsidRPr="002A74CE">
        <w:rPr>
          <w:rFonts w:asciiTheme="minorHAnsi" w:hAnsiTheme="minorHAnsi" w:cstheme="minorHAnsi"/>
        </w:rPr>
        <w:t>5</w:t>
      </w:r>
      <w:r w:rsidR="006E0E18" w:rsidRPr="002A74CE">
        <w:rPr>
          <w:rFonts w:asciiTheme="minorHAnsi" w:hAnsiTheme="minorHAnsi" w:cstheme="minorHAnsi"/>
        </w:rPr>
        <w:t>0</w:t>
      </w:r>
      <w:r w:rsidRPr="002A74CE">
        <w:rPr>
          <w:rFonts w:asciiTheme="minorHAnsi" w:hAnsiTheme="minorHAnsi" w:cstheme="minorHAnsi"/>
        </w:rPr>
        <w:t xml:space="preserve"> %</w:t>
      </w:r>
    </w:p>
    <w:p w14:paraId="4CFECE8B" w14:textId="3824ABA5" w:rsidR="003D2CC8" w:rsidRPr="002A74CE" w:rsidRDefault="003D2CC8" w:rsidP="00D93981">
      <w:pPr>
        <w:pStyle w:val="ListParagraph"/>
        <w:tabs>
          <w:tab w:val="left" w:pos="2421"/>
          <w:tab w:val="left" w:pos="2422"/>
        </w:tabs>
        <w:ind w:firstLine="0"/>
        <w:rPr>
          <w:rFonts w:asciiTheme="minorHAnsi" w:hAnsiTheme="minorHAnsi" w:cstheme="minorHAnsi"/>
          <w:spacing w:val="-12"/>
          <w:w w:val="105"/>
          <w:sz w:val="24"/>
        </w:rPr>
      </w:pPr>
    </w:p>
    <w:sectPr w:rsidR="003D2CC8" w:rsidRPr="002A74CE" w:rsidSect="00ED3A06">
      <w:headerReference w:type="default" r:id="rId62"/>
      <w:footerReference w:type="default" r:id="rId63"/>
      <w:pgSz w:w="11910" w:h="16840"/>
      <w:pgMar w:top="1580" w:right="520" w:bottom="280" w:left="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Tiago Alves" w:date="2023-10-29T19:03:00Z" w:initials="TA">
    <w:p w14:paraId="30C2A426" w14:textId="6D6C501E" w:rsidR="00A71EB8" w:rsidRDefault="00A71EB8">
      <w:pPr>
        <w:pStyle w:val="CommentText"/>
      </w:pPr>
      <w:r>
        <w:rPr>
          <w:rStyle w:val="CommentReference"/>
        </w:rPr>
        <w:annotationRef/>
      </w:r>
      <w:r>
        <w:t>Se pusermos isto temos de explicar e não sei se vale a pena porque o exc já diz que é M/G/1.</w:t>
      </w:r>
    </w:p>
  </w:comment>
  <w:comment w:id="14" w:author="Rafael Amorim" w:date="2023-10-29T21:40:00Z" w:initials="RA">
    <w:p w14:paraId="1CFD781E" w14:textId="77777777" w:rsidR="004B0A83" w:rsidRDefault="004B0A83">
      <w:pPr>
        <w:pStyle w:val="CommentText"/>
      </w:pPr>
      <w:r>
        <w:rPr>
          <w:rStyle w:val="CommentReference"/>
        </w:rPr>
        <w:annotationRef/>
      </w:r>
      <w:r>
        <w:t>Discordo, se for preciso fala com outra pessoa para ouvir a opiniao dela, eu gostava de referir este sistema apesar do prof conhecer o modelo, ele assim percebe aonde fomos buscar a nossa ideia, depois devemos dizer que o código realizou-se baseado nele.</w:t>
      </w:r>
    </w:p>
  </w:comment>
  <w:comment w:id="30" w:author="Tiago Alves" w:date="2023-10-29T19:22:00Z" w:initials="TA">
    <w:p w14:paraId="191A027C" w14:textId="219827BA" w:rsidR="002E6964" w:rsidRDefault="00B51DA9">
      <w:pPr>
        <w:pStyle w:val="CommentText"/>
      </w:pPr>
      <w:r>
        <w:rPr>
          <w:rStyle w:val="CommentReference"/>
        </w:rPr>
        <w:annotationRef/>
      </w:r>
      <w:r>
        <w:t xml:space="preserve">Aqui explicar </w:t>
      </w:r>
      <w:r w:rsidR="00C5026E">
        <w:t>como fizemos o BER no simulador? Fórmula binomial</w:t>
      </w:r>
      <w:r w:rsidR="002E6964">
        <w:t>, probabilidade 0 erros</w:t>
      </w:r>
    </w:p>
  </w:comment>
  <w:comment w:id="31" w:author="Guest User" w:date="2023-10-29T19:58:00Z" w:initials="GU">
    <w:p w14:paraId="34B33A1B" w14:textId="41AACCB7" w:rsidR="612D6968" w:rsidRDefault="612D6968">
      <w:r>
        <w:t>Sim é uma boa ideia</w:t>
      </w:r>
      <w:r>
        <w:annotationRef/>
      </w:r>
    </w:p>
  </w:comment>
  <w:comment w:id="37" w:author="Tiago Alves" w:date="2023-10-29T19:27:00Z" w:initials="TA">
    <w:p w14:paraId="25FEE8F3" w14:textId="2DD15CC8" w:rsidR="007101EA" w:rsidRDefault="007101EA">
      <w:pPr>
        <w:pStyle w:val="CommentText"/>
      </w:pPr>
      <w:r>
        <w:rPr>
          <w:rStyle w:val="CommentReference"/>
        </w:rPr>
        <w:annotationRef/>
      </w:r>
      <w:r w:rsidR="00162EF3">
        <w:t>Explicar isto antes, no c) já aparecia</w:t>
      </w:r>
    </w:p>
  </w:comment>
  <w:comment w:id="38" w:author="Guest User" w:date="2023-10-29T19:43:00Z" w:initials="GU">
    <w:p w14:paraId="0D93FFCC" w14:textId="5F89DCFA" w:rsidR="26F7E3F9" w:rsidRDefault="26F7E3F9">
      <w:r>
        <w:t xml:space="preserve">Eu tava a referir uma diferença maior </w:t>
      </w:r>
      <w:r>
        <w:annotationRef/>
      </w:r>
    </w:p>
    <w:p w14:paraId="2F562703" w14:textId="4322C468" w:rsidR="26F7E3F9" w:rsidRDefault="26F7E3F9">
      <w:r>
        <w:t>em 1900 entre com e sem ber e não em relaçao aos outros</w:t>
      </w:r>
    </w:p>
  </w:comment>
  <w:comment w:id="39" w:author="Tiago Alves" w:date="2023-10-29T19:49:00Z" w:initials="TA">
    <w:p w14:paraId="0052EA35" w14:textId="5536424E" w:rsidR="00E77A6D" w:rsidRDefault="00E77A6D">
      <w:pPr>
        <w:pStyle w:val="CommentText"/>
      </w:pPr>
      <w:r>
        <w:rPr>
          <w:rStyle w:val="CommentReference"/>
        </w:rPr>
        <w:annotationRef/>
      </w:r>
      <w:r>
        <w:t xml:space="preserve">Ok , mas então temos de </w:t>
      </w:r>
      <w:r w:rsidR="00174DB2">
        <w:t>ser explícitos. E deois explicar</w:t>
      </w:r>
      <w:r w:rsidR="007D4FC6">
        <w:t xml:space="preserve"> que sem BER já está a chegar próximo do limite de C, com BER </w:t>
      </w:r>
      <w:r w:rsidR="00331DC1">
        <w:t>ainda está mais longe desse limite</w:t>
      </w:r>
      <w:r>
        <w:annotationRef/>
      </w:r>
    </w:p>
  </w:comment>
  <w:comment w:id="40" w:author="Tiago Alves" w:date="2023-10-29T19:51:00Z" w:initials="TA">
    <w:p w14:paraId="1D9A7D22" w14:textId="4ABF502D" w:rsidR="00331DC1" w:rsidRDefault="00331DC1">
      <w:pPr>
        <w:pStyle w:val="CommentText"/>
      </w:pPr>
      <w:r>
        <w:rPr>
          <w:rStyle w:val="CommentReference"/>
        </w:rPr>
        <w:annotationRef/>
      </w:r>
    </w:p>
  </w:comment>
  <w:comment w:id="43" w:author="Rafael Amorim" w:date="2023-10-29T23:08:00Z" w:initials="RA">
    <w:p w14:paraId="03DE2C67" w14:textId="77777777" w:rsidR="00D312D1" w:rsidRDefault="00D312D1">
      <w:pPr>
        <w:pStyle w:val="CommentText"/>
      </w:pPr>
      <w:r>
        <w:rPr>
          <w:rStyle w:val="CommentReference"/>
        </w:rPr>
        <w:annotationRef/>
      </w:r>
      <w:r>
        <w:t>"em cada simulador no primeiro para a alínea c) e no segundo para a alínea d)."</w:t>
      </w:r>
    </w:p>
  </w:comment>
  <w:comment w:id="51" w:author="Tiago Alves" w:date="2023-10-30T23:33:00Z" w:initials="TA">
    <w:p w14:paraId="7CE14D66" w14:textId="41DC0149" w:rsidR="00F32EB6" w:rsidRDefault="00F32EB6">
      <w:pPr>
        <w:pStyle w:val="CommentText"/>
      </w:pPr>
      <w:r>
        <w:rPr>
          <w:rStyle w:val="CommentReference"/>
        </w:rPr>
        <w:annotationRef/>
      </w:r>
      <w:r>
        <w:t>CONCORDAS?</w:t>
      </w:r>
    </w:p>
  </w:comment>
  <w:comment w:id="61" w:author="Tiago Alves" w:date="2023-10-30T23:33:00Z" w:initials="TA">
    <w:p w14:paraId="25BF949F" w14:textId="77777777" w:rsidR="00AA1F30" w:rsidRDefault="00AA1F30" w:rsidP="00AA1F30">
      <w:pPr>
        <w:pStyle w:val="CommentText"/>
      </w:pPr>
      <w:r>
        <w:rPr>
          <w:rStyle w:val="CommentReference"/>
        </w:rPr>
        <w:annotationRef/>
      </w:r>
      <w:r>
        <w:t>CONCORDAS?</w:t>
      </w:r>
    </w:p>
  </w:comment>
  <w:comment w:id="62" w:author="Rafael Amorim" w:date="2023-10-30T00:10:00Z" w:initials="RA">
    <w:p w14:paraId="35C299B6" w14:textId="29E023BB" w:rsidR="009C0E07" w:rsidRDefault="00254F7E" w:rsidP="00254F7E">
      <w:pPr>
        <w:pStyle w:val="CommentText"/>
      </w:pPr>
      <w:r>
        <w:rPr>
          <w:rStyle w:val="CommentReference"/>
        </w:rPr>
        <w:annotationRef/>
      </w:r>
      <w:r>
        <w:t xml:space="preserve">Vê </w:t>
      </w:r>
      <w:r w:rsidR="009C0E07">
        <w:t>isto</w:t>
      </w:r>
    </w:p>
  </w:comment>
  <w:comment w:id="63" w:author="Tiago Alves" w:date="2023-10-31T16:22:00Z" w:initials="TA">
    <w:p w14:paraId="0EA32531" w14:textId="23D685CB" w:rsidR="00B752B1" w:rsidRDefault="00B752B1">
      <w:pPr>
        <w:pStyle w:val="CommentText"/>
      </w:pPr>
      <w:r>
        <w:rPr>
          <w:rStyle w:val="CommentReference"/>
        </w:rPr>
        <w:annotationRef/>
      </w:r>
    </w:p>
  </w:comment>
  <w:comment w:id="69" w:author="Tiago Alves" w:date="2023-10-29T20:34:00Z" w:initials="TA">
    <w:p w14:paraId="6F4E0DBE" w14:textId="611498B4" w:rsidR="007624B3" w:rsidRDefault="007624B3">
      <w:pPr>
        <w:pStyle w:val="CommentText"/>
      </w:pPr>
      <w:r>
        <w:rPr>
          <w:rStyle w:val="CommentReference"/>
        </w:rPr>
        <w:annotationRef/>
      </w:r>
      <w:r>
        <w:t>Talvez usar isto em cima na explicação do Amorim ( exc d))</w:t>
      </w:r>
    </w:p>
  </w:comment>
  <w:comment w:id="86" w:author="Tiago Alves" w:date="2023-10-31T17:46:00Z" w:initials="TA">
    <w:p w14:paraId="2069B940" w14:textId="54742382" w:rsidR="004B6D05" w:rsidRDefault="004B6D05">
      <w:pPr>
        <w:pStyle w:val="CommentText"/>
      </w:pPr>
      <w:r>
        <w:rPr>
          <w:rStyle w:val="CommentReference"/>
        </w:rPr>
        <w:annotationRef/>
      </w:r>
      <w:r>
        <w:t>Mudar o gráfico aqui</w:t>
      </w:r>
    </w:p>
  </w:comment>
  <w:comment w:id="87" w:author="Tiago Alves" w:date="2023-10-31T18:06:00Z" w:initials="TA">
    <w:p w14:paraId="6724380E" w14:textId="2B8572EA" w:rsidR="00DA74E7" w:rsidRDefault="00DA74E7">
      <w:pPr>
        <w:pStyle w:val="CommentText"/>
      </w:pPr>
      <w:r>
        <w:rPr>
          <w:rStyle w:val="CommentReference"/>
        </w:rPr>
        <w:annotationRef/>
      </w:r>
      <w:r>
        <w:t>Rever</w:t>
      </w:r>
    </w:p>
    <w:p w14:paraId="45BA3BA9" w14:textId="303D73F6" w:rsidR="00DA74E7" w:rsidRDefault="00DA74E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2A426" w15:done="1"/>
  <w15:commentEx w15:paraId="1CFD781E" w15:paraIdParent="30C2A426" w15:done="1"/>
  <w15:commentEx w15:paraId="191A027C" w15:done="1"/>
  <w15:commentEx w15:paraId="34B33A1B" w15:paraIdParent="191A027C" w15:done="1"/>
  <w15:commentEx w15:paraId="25FEE8F3" w15:done="1"/>
  <w15:commentEx w15:paraId="2F562703" w15:paraIdParent="25FEE8F3" w15:done="1"/>
  <w15:commentEx w15:paraId="0052EA35" w15:paraIdParent="25FEE8F3" w15:done="1"/>
  <w15:commentEx w15:paraId="1D9A7D22" w15:paraIdParent="25FEE8F3" w15:done="1"/>
  <w15:commentEx w15:paraId="03DE2C67" w15:done="1"/>
  <w15:commentEx w15:paraId="7CE14D66" w15:done="1"/>
  <w15:commentEx w15:paraId="25BF949F" w15:done="1"/>
  <w15:commentEx w15:paraId="35C299B6" w15:done="1"/>
  <w15:commentEx w15:paraId="0EA32531" w15:paraIdParent="35C299B6" w15:done="1"/>
  <w15:commentEx w15:paraId="6F4E0DBE" w15:done="1"/>
  <w15:commentEx w15:paraId="2069B940" w15:done="1"/>
  <w15:commentEx w15:paraId="45BA3BA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F6DE5C" w16cex:dateUtc="2023-10-29T19:03:00Z"/>
  <w16cex:commentExtensible w16cex:durableId="14799DEC" w16cex:dateUtc="2023-10-29T21:40:00Z"/>
  <w16cex:commentExtensible w16cex:durableId="1BBA8C93" w16cex:dateUtc="2023-10-29T19:22:00Z"/>
  <w16cex:commentExtensible w16cex:durableId="2E893E97" w16cex:dateUtc="2023-10-29T19:58:00Z"/>
  <w16cex:commentExtensible w16cex:durableId="56C7F142" w16cex:dateUtc="2023-10-29T19:27:00Z"/>
  <w16cex:commentExtensible w16cex:durableId="239166E6" w16cex:dateUtc="2023-10-29T19:43:00Z"/>
  <w16cex:commentExtensible w16cex:durableId="7F9EACE1" w16cex:dateUtc="2023-10-29T19:49:00Z">
    <w16cex:extLst>
      <w16:ext w16:uri="{CE6994B0-6A32-4C9F-8C6B-6E91EDA988CE}">
        <cr:reactions xmlns:cr="http://schemas.microsoft.com/office/comments/2020/reactions">
          <cr:reaction reactionType="1">
            <cr:reactionInfo dateUtc="2023-10-29T19:57:48Z">
              <cr:user userId="S::urn:spo:anon#b6e3ee2014f94db6bbc0f4a48b1a12d2f991f96a02e81049d668e8cc4e4bf0d1::" userProvider="AD" userName="Guest User"/>
            </cr:reactionInfo>
          </cr:reaction>
        </cr:reactions>
      </w16:ext>
    </w16cex:extLst>
  </w16cex:commentExtensible>
  <w16cex:commentExtensible w16cex:durableId="3713ACA1" w16cex:dateUtc="2023-10-29T19:51:00Z"/>
  <w16cex:commentExtensible w16cex:durableId="349DE4CB" w16cex:dateUtc="2023-10-29T23:08:00Z"/>
  <w16cex:commentExtensible w16cex:durableId="35257D5F" w16cex:dateUtc="2023-10-30T23:33:00Z">
    <w16cex:extLst>
      <w16:ext w16:uri="{CE6994B0-6A32-4C9F-8C6B-6E91EDA988CE}">
        <cr:reactions xmlns:cr="http://schemas.microsoft.com/office/comments/2020/reactions">
          <cr:reaction reactionType="1">
            <cr:reactionInfo dateUtc="2023-10-31T18:11:39Z">
              <cr:user userId="S::rafael.amorim@ua.pt::dc3018bb-db3f-4f38-9e8b-a9af8104196a" userProvider="AD" userName="Rafael Amorim"/>
            </cr:reactionInfo>
          </cr:reaction>
        </cr:reactions>
      </w16:ext>
    </w16cex:extLst>
  </w16cex:commentExtensible>
  <w16cex:commentExtensible w16cex:durableId="10817B3B" w16cex:dateUtc="2023-10-30T23:33:00Z"/>
  <w16cex:commentExtensible w16cex:durableId="5BBD8483" w16cex:dateUtc="2023-10-30T00:10:00Z"/>
  <w16cex:commentExtensible w16cex:durableId="2A03604D" w16cex:dateUtc="2023-10-31T16:22:00Z"/>
  <w16cex:commentExtensible w16cex:durableId="60925230" w16cex:dateUtc="2023-10-29T20:34:00Z"/>
  <w16cex:commentExtensible w16cex:durableId="3B92B338" w16cex:dateUtc="2023-10-31T17:46:00Z">
    <w16cex:extLst>
      <w16:ext w16:uri="{CE6994B0-6A32-4C9F-8C6B-6E91EDA988CE}">
        <cr:reactions xmlns:cr="http://schemas.microsoft.com/office/comments/2020/reactions">
          <cr:reaction reactionType="1">
            <cr:reactionInfo dateUtc="2023-10-31T18:11:59Z">
              <cr:user userId="S::rafael.amorim@ua.pt::dc3018bb-db3f-4f38-9e8b-a9af8104196a" userProvider="AD" userName="Rafael Amorim"/>
            </cr:reactionInfo>
          </cr:reaction>
        </cr:reactions>
      </w16:ext>
    </w16cex:extLst>
  </w16cex:commentExtensible>
  <w16cex:commentExtensible w16cex:durableId="64BC89C6" w16cex:dateUtc="2023-10-31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2A426" w16cid:durableId="43F6DE5C"/>
  <w16cid:commentId w16cid:paraId="1CFD781E" w16cid:durableId="14799DEC"/>
  <w16cid:commentId w16cid:paraId="191A027C" w16cid:durableId="1BBA8C93"/>
  <w16cid:commentId w16cid:paraId="34B33A1B" w16cid:durableId="2E893E97"/>
  <w16cid:commentId w16cid:paraId="25FEE8F3" w16cid:durableId="56C7F142"/>
  <w16cid:commentId w16cid:paraId="2F562703" w16cid:durableId="239166E6"/>
  <w16cid:commentId w16cid:paraId="0052EA35" w16cid:durableId="7F9EACE1"/>
  <w16cid:commentId w16cid:paraId="1D9A7D22" w16cid:durableId="3713ACA1"/>
  <w16cid:commentId w16cid:paraId="03DE2C67" w16cid:durableId="349DE4CB"/>
  <w16cid:commentId w16cid:paraId="7CE14D66" w16cid:durableId="35257D5F"/>
  <w16cid:commentId w16cid:paraId="25BF949F" w16cid:durableId="10817B3B"/>
  <w16cid:commentId w16cid:paraId="35C299B6" w16cid:durableId="5BBD8483"/>
  <w16cid:commentId w16cid:paraId="0EA32531" w16cid:durableId="2A03604D"/>
  <w16cid:commentId w16cid:paraId="6F4E0DBE" w16cid:durableId="60925230"/>
  <w16cid:commentId w16cid:paraId="2069B940" w16cid:durableId="3B92B338"/>
  <w16cid:commentId w16cid:paraId="45BA3BA9" w16cid:durableId="64BC89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4499" w14:textId="77777777" w:rsidR="00A44D9F" w:rsidRDefault="00A44D9F" w:rsidP="00A009FE">
      <w:r>
        <w:separator/>
      </w:r>
    </w:p>
  </w:endnote>
  <w:endnote w:type="continuationSeparator" w:id="0">
    <w:p w14:paraId="69B7AFD9" w14:textId="77777777" w:rsidR="00A44D9F" w:rsidRDefault="00A44D9F" w:rsidP="00A009FE">
      <w:r>
        <w:continuationSeparator/>
      </w:r>
    </w:p>
  </w:endnote>
  <w:endnote w:type="continuationNotice" w:id="1">
    <w:p w14:paraId="6800A2A0" w14:textId="77777777" w:rsidR="00A44D9F" w:rsidRDefault="00A44D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A776" w14:textId="77777777" w:rsidR="00380F6B" w:rsidRDefault="00380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8C05792" w14:textId="77777777" w:rsidTr="4BE91C64">
      <w:trPr>
        <w:trHeight w:val="300"/>
      </w:trPr>
      <w:tc>
        <w:tcPr>
          <w:tcW w:w="3795" w:type="dxa"/>
        </w:tcPr>
        <w:p w14:paraId="298C2979" w14:textId="606EA542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2AB9C992" w14:textId="6F02A08F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BA39769" w14:textId="24D7FF00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C26758B" w14:textId="30CE0C9F" w:rsidR="4BE91C64" w:rsidRDefault="4BE91C64" w:rsidP="4BE91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1E2C" w14:textId="77777777" w:rsidR="00380F6B" w:rsidRDefault="00380F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3B65B0CD" w14:textId="77777777" w:rsidTr="4BE91C64">
      <w:trPr>
        <w:trHeight w:val="300"/>
      </w:trPr>
      <w:tc>
        <w:tcPr>
          <w:tcW w:w="3795" w:type="dxa"/>
        </w:tcPr>
        <w:p w14:paraId="4272DB8E" w14:textId="4CA52F6B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D3E9362" w14:textId="4DA3DD63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7EF8C259" w14:textId="774E302C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08A0697D" w14:textId="5488463B" w:rsidR="4BE91C64" w:rsidRDefault="4BE91C64" w:rsidP="4BE91C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978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4F8DF" w14:textId="506E870B" w:rsidR="004033F6" w:rsidRDefault="00403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8F579" w14:textId="2E9CF5AC" w:rsidR="4BE91C64" w:rsidRDefault="4BE91C64" w:rsidP="4BE91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523C" w14:textId="77777777" w:rsidR="00A44D9F" w:rsidRDefault="00A44D9F" w:rsidP="00A009FE">
      <w:r>
        <w:separator/>
      </w:r>
    </w:p>
  </w:footnote>
  <w:footnote w:type="continuationSeparator" w:id="0">
    <w:p w14:paraId="41E87031" w14:textId="77777777" w:rsidR="00A44D9F" w:rsidRDefault="00A44D9F" w:rsidP="00A009FE">
      <w:r>
        <w:continuationSeparator/>
      </w:r>
    </w:p>
  </w:footnote>
  <w:footnote w:type="continuationNotice" w:id="1">
    <w:p w14:paraId="5A198BF3" w14:textId="77777777" w:rsidR="00A44D9F" w:rsidRDefault="00A44D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02F6" w14:textId="77777777" w:rsidR="00380F6B" w:rsidRDefault="00380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0B2BBA22" w14:textId="77777777" w:rsidTr="4BE91C64">
      <w:trPr>
        <w:trHeight w:val="300"/>
      </w:trPr>
      <w:tc>
        <w:tcPr>
          <w:tcW w:w="3795" w:type="dxa"/>
        </w:tcPr>
        <w:p w14:paraId="2AB05AE2" w14:textId="56CF12E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13322662" w14:textId="7AE0A939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51DDDFD3" w14:textId="08E66D38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2F97BE4C" w14:textId="5CFEFCE3" w:rsidR="4BE91C64" w:rsidRDefault="4BE91C64" w:rsidP="4BE91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D4BB" w14:textId="11A6ADD7" w:rsidR="00380F6B" w:rsidRDefault="00380F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663F8051" w14:textId="77777777" w:rsidTr="4BE91C64">
      <w:trPr>
        <w:trHeight w:val="300"/>
      </w:trPr>
      <w:tc>
        <w:tcPr>
          <w:tcW w:w="3795" w:type="dxa"/>
        </w:tcPr>
        <w:p w14:paraId="44EE6FB9" w14:textId="0D6BFF60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5747B7BB" w14:textId="79F00452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0AEC5EB5" w14:textId="6FDF7099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3EB2A010" w14:textId="623BE20B" w:rsidR="4BE91C64" w:rsidRDefault="4BE91C64" w:rsidP="4BE91C6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5"/>
      <w:gridCol w:w="3795"/>
      <w:gridCol w:w="3795"/>
    </w:tblGrid>
    <w:tr w:rsidR="4BE91C64" w14:paraId="4BA8055E" w14:textId="77777777" w:rsidTr="4BE91C64">
      <w:trPr>
        <w:trHeight w:val="300"/>
      </w:trPr>
      <w:tc>
        <w:tcPr>
          <w:tcW w:w="3795" w:type="dxa"/>
        </w:tcPr>
        <w:p w14:paraId="4A1F4A63" w14:textId="370E586E" w:rsidR="4BE91C64" w:rsidRDefault="4BE91C64" w:rsidP="4BE91C64">
          <w:pPr>
            <w:pStyle w:val="Header"/>
            <w:ind w:left="-115"/>
          </w:pPr>
        </w:p>
      </w:tc>
      <w:tc>
        <w:tcPr>
          <w:tcW w:w="3795" w:type="dxa"/>
        </w:tcPr>
        <w:p w14:paraId="3818E90A" w14:textId="127EC141" w:rsidR="4BE91C64" w:rsidRDefault="4BE91C64" w:rsidP="4BE91C64">
          <w:pPr>
            <w:pStyle w:val="Header"/>
            <w:jc w:val="center"/>
          </w:pPr>
        </w:p>
      </w:tc>
      <w:tc>
        <w:tcPr>
          <w:tcW w:w="3795" w:type="dxa"/>
        </w:tcPr>
        <w:p w14:paraId="3564F2BE" w14:textId="340526F2" w:rsidR="4BE91C64" w:rsidRDefault="4BE91C64" w:rsidP="4BE91C64">
          <w:pPr>
            <w:pStyle w:val="Header"/>
            <w:ind w:right="-115"/>
            <w:jc w:val="right"/>
          </w:pPr>
        </w:p>
      </w:tc>
    </w:tr>
  </w:tbl>
  <w:p w14:paraId="147E6D06" w14:textId="30C5BB0C" w:rsidR="4BE91C64" w:rsidRDefault="4BE91C64" w:rsidP="4BE91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49A"/>
    <w:multiLevelType w:val="hybridMultilevel"/>
    <w:tmpl w:val="715C5268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26861CFA"/>
    <w:multiLevelType w:val="hybridMultilevel"/>
    <w:tmpl w:val="FB98BD7C"/>
    <w:lvl w:ilvl="0" w:tplc="14DE053A">
      <w:numFmt w:val="bullet"/>
      <w:lvlText w:val=""/>
      <w:lvlJc w:val="left"/>
      <w:pPr>
        <w:ind w:left="2085" w:hanging="360"/>
      </w:pPr>
      <w:rPr>
        <w:rFonts w:ascii="Wingdings" w:eastAsia="Microsoft Sans Serif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 w15:restartNumberingAfterBreak="0">
    <w:nsid w:val="44040772"/>
    <w:multiLevelType w:val="hybridMultilevel"/>
    <w:tmpl w:val="D3980A32"/>
    <w:lvl w:ilvl="0" w:tplc="B71A0D30">
      <w:start w:val="1"/>
      <w:numFmt w:val="lowerRoman"/>
      <w:lvlText w:val="%1)"/>
      <w:lvlJc w:val="left"/>
      <w:pPr>
        <w:ind w:left="1984" w:firstLine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31" w:hanging="360"/>
      </w:pPr>
    </w:lvl>
    <w:lvl w:ilvl="2" w:tplc="0816001B" w:tentative="1">
      <w:start w:val="1"/>
      <w:numFmt w:val="lowerRoman"/>
      <w:lvlText w:val="%3."/>
      <w:lvlJc w:val="right"/>
      <w:pPr>
        <w:ind w:left="4351" w:hanging="180"/>
      </w:pPr>
    </w:lvl>
    <w:lvl w:ilvl="3" w:tplc="0816000F" w:tentative="1">
      <w:start w:val="1"/>
      <w:numFmt w:val="decimal"/>
      <w:lvlText w:val="%4."/>
      <w:lvlJc w:val="left"/>
      <w:pPr>
        <w:ind w:left="5071" w:hanging="360"/>
      </w:pPr>
    </w:lvl>
    <w:lvl w:ilvl="4" w:tplc="08160019" w:tentative="1">
      <w:start w:val="1"/>
      <w:numFmt w:val="lowerLetter"/>
      <w:lvlText w:val="%5."/>
      <w:lvlJc w:val="left"/>
      <w:pPr>
        <w:ind w:left="5791" w:hanging="360"/>
      </w:pPr>
    </w:lvl>
    <w:lvl w:ilvl="5" w:tplc="0816001B" w:tentative="1">
      <w:start w:val="1"/>
      <w:numFmt w:val="lowerRoman"/>
      <w:lvlText w:val="%6."/>
      <w:lvlJc w:val="right"/>
      <w:pPr>
        <w:ind w:left="6511" w:hanging="180"/>
      </w:pPr>
    </w:lvl>
    <w:lvl w:ilvl="6" w:tplc="0816000F" w:tentative="1">
      <w:start w:val="1"/>
      <w:numFmt w:val="decimal"/>
      <w:lvlText w:val="%7."/>
      <w:lvlJc w:val="left"/>
      <w:pPr>
        <w:ind w:left="7231" w:hanging="360"/>
      </w:pPr>
    </w:lvl>
    <w:lvl w:ilvl="7" w:tplc="08160019" w:tentative="1">
      <w:start w:val="1"/>
      <w:numFmt w:val="lowerLetter"/>
      <w:lvlText w:val="%8."/>
      <w:lvlJc w:val="left"/>
      <w:pPr>
        <w:ind w:left="7951" w:hanging="360"/>
      </w:pPr>
    </w:lvl>
    <w:lvl w:ilvl="8" w:tplc="0816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3" w15:restartNumberingAfterBreak="0">
    <w:nsid w:val="51142460"/>
    <w:multiLevelType w:val="hybridMultilevel"/>
    <w:tmpl w:val="535C4C1C"/>
    <w:lvl w:ilvl="0" w:tplc="3D068DFC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3A636A4">
      <w:numFmt w:val="bullet"/>
      <w:lvlText w:val="•"/>
      <w:lvlJc w:val="left"/>
      <w:pPr>
        <w:ind w:left="3316" w:hanging="360"/>
      </w:pPr>
      <w:rPr>
        <w:rFonts w:hint="default"/>
        <w:lang w:val="pt-PT" w:eastAsia="en-US" w:bidi="ar-SA"/>
      </w:rPr>
    </w:lvl>
    <w:lvl w:ilvl="2" w:tplc="93BE7080">
      <w:numFmt w:val="bullet"/>
      <w:lvlText w:val="•"/>
      <w:lvlJc w:val="left"/>
      <w:pPr>
        <w:ind w:left="4213" w:hanging="360"/>
      </w:pPr>
      <w:rPr>
        <w:rFonts w:hint="default"/>
        <w:lang w:val="pt-PT" w:eastAsia="en-US" w:bidi="ar-SA"/>
      </w:rPr>
    </w:lvl>
    <w:lvl w:ilvl="3" w:tplc="5EB84F5A">
      <w:numFmt w:val="bullet"/>
      <w:lvlText w:val="•"/>
      <w:lvlJc w:val="left"/>
      <w:pPr>
        <w:ind w:left="5109" w:hanging="360"/>
      </w:pPr>
      <w:rPr>
        <w:rFonts w:hint="default"/>
        <w:lang w:val="pt-PT" w:eastAsia="en-US" w:bidi="ar-SA"/>
      </w:rPr>
    </w:lvl>
    <w:lvl w:ilvl="4" w:tplc="99B2C766">
      <w:numFmt w:val="bullet"/>
      <w:lvlText w:val="•"/>
      <w:lvlJc w:val="left"/>
      <w:pPr>
        <w:ind w:left="6006" w:hanging="360"/>
      </w:pPr>
      <w:rPr>
        <w:rFonts w:hint="default"/>
        <w:lang w:val="pt-PT" w:eastAsia="en-US" w:bidi="ar-SA"/>
      </w:rPr>
    </w:lvl>
    <w:lvl w:ilvl="5" w:tplc="3FE0F8AC">
      <w:numFmt w:val="bullet"/>
      <w:lvlText w:val="•"/>
      <w:lvlJc w:val="left"/>
      <w:pPr>
        <w:ind w:left="6903" w:hanging="360"/>
      </w:pPr>
      <w:rPr>
        <w:rFonts w:hint="default"/>
        <w:lang w:val="pt-PT" w:eastAsia="en-US" w:bidi="ar-SA"/>
      </w:rPr>
    </w:lvl>
    <w:lvl w:ilvl="6" w:tplc="9F283B68">
      <w:numFmt w:val="bullet"/>
      <w:lvlText w:val="•"/>
      <w:lvlJc w:val="left"/>
      <w:pPr>
        <w:ind w:left="7799" w:hanging="360"/>
      </w:pPr>
      <w:rPr>
        <w:rFonts w:hint="default"/>
        <w:lang w:val="pt-PT" w:eastAsia="en-US" w:bidi="ar-SA"/>
      </w:rPr>
    </w:lvl>
    <w:lvl w:ilvl="7" w:tplc="9000E14A">
      <w:numFmt w:val="bullet"/>
      <w:lvlText w:val="•"/>
      <w:lvlJc w:val="left"/>
      <w:pPr>
        <w:ind w:left="8696" w:hanging="360"/>
      </w:pPr>
      <w:rPr>
        <w:rFonts w:hint="default"/>
        <w:lang w:val="pt-PT" w:eastAsia="en-US" w:bidi="ar-SA"/>
      </w:rPr>
    </w:lvl>
    <w:lvl w:ilvl="8" w:tplc="5436EE8A">
      <w:numFmt w:val="bullet"/>
      <w:lvlText w:val="•"/>
      <w:lvlJc w:val="left"/>
      <w:pPr>
        <w:ind w:left="9593" w:hanging="360"/>
      </w:pPr>
      <w:rPr>
        <w:rFonts w:hint="default"/>
        <w:lang w:val="pt-PT" w:eastAsia="en-US" w:bidi="ar-SA"/>
      </w:rPr>
    </w:lvl>
  </w:abstractNum>
  <w:num w:numId="1" w16cid:durableId="220484525">
    <w:abstractNumId w:val="3"/>
  </w:num>
  <w:num w:numId="2" w16cid:durableId="1425759908">
    <w:abstractNumId w:val="2"/>
  </w:num>
  <w:num w:numId="3" w16cid:durableId="408620729">
    <w:abstractNumId w:val="1"/>
  </w:num>
  <w:num w:numId="4" w16cid:durableId="19585634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go Alves">
    <w15:presenceInfo w15:providerId="AD" w15:userId="S::tiagojba9@ua.pt::ec8656ad-cb37-42c7-8f64-82431266f812"/>
  </w15:person>
  <w15:person w15:author="Rafael Amorim">
    <w15:presenceInfo w15:providerId="AD" w15:userId="S::rafael.amorim@ua.pt::dc3018bb-db3f-4f38-9e8b-a9af8104196a"/>
  </w15:person>
  <w15:person w15:author="Guest User">
    <w15:presenceInfo w15:providerId="AD" w15:userId="S::urn:spo:anon#b6e3ee2014f94db6bbc0f4a48b1a12d2f991f96a02e81049d668e8cc4e4bf0d1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8"/>
    <w:rsid w:val="00002F01"/>
    <w:rsid w:val="00004C6A"/>
    <w:rsid w:val="00005794"/>
    <w:rsid w:val="00006BD8"/>
    <w:rsid w:val="00010AFF"/>
    <w:rsid w:val="00010E19"/>
    <w:rsid w:val="00012B50"/>
    <w:rsid w:val="00012CDC"/>
    <w:rsid w:val="000146C1"/>
    <w:rsid w:val="00014D86"/>
    <w:rsid w:val="00016463"/>
    <w:rsid w:val="0002172B"/>
    <w:rsid w:val="00021D9B"/>
    <w:rsid w:val="00021E77"/>
    <w:rsid w:val="00022656"/>
    <w:rsid w:val="0002340C"/>
    <w:rsid w:val="00024765"/>
    <w:rsid w:val="0002617D"/>
    <w:rsid w:val="000327A1"/>
    <w:rsid w:val="000333BD"/>
    <w:rsid w:val="00033949"/>
    <w:rsid w:val="0003457B"/>
    <w:rsid w:val="00034C36"/>
    <w:rsid w:val="00037765"/>
    <w:rsid w:val="00037CC1"/>
    <w:rsid w:val="0004132D"/>
    <w:rsid w:val="00041AF3"/>
    <w:rsid w:val="00043D44"/>
    <w:rsid w:val="00044350"/>
    <w:rsid w:val="000479A0"/>
    <w:rsid w:val="00047C8C"/>
    <w:rsid w:val="000502AA"/>
    <w:rsid w:val="00051E5F"/>
    <w:rsid w:val="00052081"/>
    <w:rsid w:val="000539BF"/>
    <w:rsid w:val="00053BA9"/>
    <w:rsid w:val="00056BCB"/>
    <w:rsid w:val="00057ECD"/>
    <w:rsid w:val="000601FF"/>
    <w:rsid w:val="0006054B"/>
    <w:rsid w:val="00060962"/>
    <w:rsid w:val="00060B12"/>
    <w:rsid w:val="00061CC8"/>
    <w:rsid w:val="00061F4D"/>
    <w:rsid w:val="00062C99"/>
    <w:rsid w:val="0006430E"/>
    <w:rsid w:val="00070BEB"/>
    <w:rsid w:val="000710C9"/>
    <w:rsid w:val="00071B28"/>
    <w:rsid w:val="00071D92"/>
    <w:rsid w:val="00071DEE"/>
    <w:rsid w:val="00071EA2"/>
    <w:rsid w:val="00074D1D"/>
    <w:rsid w:val="000759F6"/>
    <w:rsid w:val="00075C4D"/>
    <w:rsid w:val="00076021"/>
    <w:rsid w:val="000776CF"/>
    <w:rsid w:val="00077E0F"/>
    <w:rsid w:val="00077EB0"/>
    <w:rsid w:val="00080203"/>
    <w:rsid w:val="000833AF"/>
    <w:rsid w:val="000834CE"/>
    <w:rsid w:val="0008499A"/>
    <w:rsid w:val="0008595B"/>
    <w:rsid w:val="000864ED"/>
    <w:rsid w:val="0008720F"/>
    <w:rsid w:val="00092936"/>
    <w:rsid w:val="000933DF"/>
    <w:rsid w:val="0009349B"/>
    <w:rsid w:val="000938FF"/>
    <w:rsid w:val="00094716"/>
    <w:rsid w:val="0009565C"/>
    <w:rsid w:val="0009677F"/>
    <w:rsid w:val="000A23C8"/>
    <w:rsid w:val="000A2B45"/>
    <w:rsid w:val="000A311E"/>
    <w:rsid w:val="000A64D3"/>
    <w:rsid w:val="000A66BA"/>
    <w:rsid w:val="000A66EA"/>
    <w:rsid w:val="000A7D94"/>
    <w:rsid w:val="000B0091"/>
    <w:rsid w:val="000B0754"/>
    <w:rsid w:val="000B2CEF"/>
    <w:rsid w:val="000B3F86"/>
    <w:rsid w:val="000B43F2"/>
    <w:rsid w:val="000B4BA3"/>
    <w:rsid w:val="000C0BC6"/>
    <w:rsid w:val="000C1B85"/>
    <w:rsid w:val="000C2621"/>
    <w:rsid w:val="000C3226"/>
    <w:rsid w:val="000C3556"/>
    <w:rsid w:val="000C379D"/>
    <w:rsid w:val="000C3864"/>
    <w:rsid w:val="000C3B34"/>
    <w:rsid w:val="000C4910"/>
    <w:rsid w:val="000C7EE5"/>
    <w:rsid w:val="000D02A9"/>
    <w:rsid w:val="000D1668"/>
    <w:rsid w:val="000D1DF9"/>
    <w:rsid w:val="000D2A22"/>
    <w:rsid w:val="000D76B3"/>
    <w:rsid w:val="000D78C2"/>
    <w:rsid w:val="000D79C7"/>
    <w:rsid w:val="000D7E06"/>
    <w:rsid w:val="000E0BF1"/>
    <w:rsid w:val="000E29FB"/>
    <w:rsid w:val="000E2A27"/>
    <w:rsid w:val="000E4103"/>
    <w:rsid w:val="000E62A7"/>
    <w:rsid w:val="000E6A87"/>
    <w:rsid w:val="000E6F73"/>
    <w:rsid w:val="000E782D"/>
    <w:rsid w:val="000F09F5"/>
    <w:rsid w:val="000F0DA4"/>
    <w:rsid w:val="000F0DA7"/>
    <w:rsid w:val="000F24B0"/>
    <w:rsid w:val="000F28C1"/>
    <w:rsid w:val="000F2B61"/>
    <w:rsid w:val="000F2BE1"/>
    <w:rsid w:val="000F4DF9"/>
    <w:rsid w:val="000F6A29"/>
    <w:rsid w:val="000F7A16"/>
    <w:rsid w:val="00100458"/>
    <w:rsid w:val="00100B3F"/>
    <w:rsid w:val="0010110B"/>
    <w:rsid w:val="0010260E"/>
    <w:rsid w:val="00102CA2"/>
    <w:rsid w:val="00103102"/>
    <w:rsid w:val="001036E8"/>
    <w:rsid w:val="00103A8C"/>
    <w:rsid w:val="00104716"/>
    <w:rsid w:val="001052E3"/>
    <w:rsid w:val="00105E76"/>
    <w:rsid w:val="001072B9"/>
    <w:rsid w:val="00107414"/>
    <w:rsid w:val="00107E90"/>
    <w:rsid w:val="001106E5"/>
    <w:rsid w:val="00111B91"/>
    <w:rsid w:val="00113E86"/>
    <w:rsid w:val="00114127"/>
    <w:rsid w:val="0011585A"/>
    <w:rsid w:val="00115CD1"/>
    <w:rsid w:val="00115E03"/>
    <w:rsid w:val="00116CC8"/>
    <w:rsid w:val="00116E65"/>
    <w:rsid w:val="00121111"/>
    <w:rsid w:val="0012111D"/>
    <w:rsid w:val="001219D5"/>
    <w:rsid w:val="00122677"/>
    <w:rsid w:val="00122C5D"/>
    <w:rsid w:val="001237D4"/>
    <w:rsid w:val="001248B6"/>
    <w:rsid w:val="00124A6C"/>
    <w:rsid w:val="00125B6C"/>
    <w:rsid w:val="001264BE"/>
    <w:rsid w:val="00126669"/>
    <w:rsid w:val="001269ED"/>
    <w:rsid w:val="00127AE9"/>
    <w:rsid w:val="00127D9E"/>
    <w:rsid w:val="00127E8C"/>
    <w:rsid w:val="0013059B"/>
    <w:rsid w:val="00130D3E"/>
    <w:rsid w:val="00131C5D"/>
    <w:rsid w:val="00131F4E"/>
    <w:rsid w:val="001323E2"/>
    <w:rsid w:val="00133D17"/>
    <w:rsid w:val="001351CA"/>
    <w:rsid w:val="0013590A"/>
    <w:rsid w:val="001369BB"/>
    <w:rsid w:val="00136AF3"/>
    <w:rsid w:val="00137285"/>
    <w:rsid w:val="0013797C"/>
    <w:rsid w:val="00142933"/>
    <w:rsid w:val="0014332F"/>
    <w:rsid w:val="00143E75"/>
    <w:rsid w:val="00143E9D"/>
    <w:rsid w:val="001457D2"/>
    <w:rsid w:val="00145A38"/>
    <w:rsid w:val="00146008"/>
    <w:rsid w:val="001463CA"/>
    <w:rsid w:val="00146EF0"/>
    <w:rsid w:val="0015032B"/>
    <w:rsid w:val="00150B62"/>
    <w:rsid w:val="00150C42"/>
    <w:rsid w:val="001511DE"/>
    <w:rsid w:val="0015124F"/>
    <w:rsid w:val="0015262D"/>
    <w:rsid w:val="00152F3F"/>
    <w:rsid w:val="00153134"/>
    <w:rsid w:val="0015400E"/>
    <w:rsid w:val="00154CA2"/>
    <w:rsid w:val="00155ADB"/>
    <w:rsid w:val="001564F3"/>
    <w:rsid w:val="0016115C"/>
    <w:rsid w:val="0016198B"/>
    <w:rsid w:val="00162959"/>
    <w:rsid w:val="00162A3F"/>
    <w:rsid w:val="00162EF3"/>
    <w:rsid w:val="001639FA"/>
    <w:rsid w:val="00165136"/>
    <w:rsid w:val="001653FF"/>
    <w:rsid w:val="001661BF"/>
    <w:rsid w:val="00166263"/>
    <w:rsid w:val="001674C6"/>
    <w:rsid w:val="00174A5F"/>
    <w:rsid w:val="00174DB2"/>
    <w:rsid w:val="001756C2"/>
    <w:rsid w:val="00176322"/>
    <w:rsid w:val="00180120"/>
    <w:rsid w:val="00182C0B"/>
    <w:rsid w:val="00183779"/>
    <w:rsid w:val="00183E42"/>
    <w:rsid w:val="00184480"/>
    <w:rsid w:val="00184E51"/>
    <w:rsid w:val="0018599F"/>
    <w:rsid w:val="00186F7C"/>
    <w:rsid w:val="001875FE"/>
    <w:rsid w:val="001908E8"/>
    <w:rsid w:val="00190931"/>
    <w:rsid w:val="00190A05"/>
    <w:rsid w:val="0019139C"/>
    <w:rsid w:val="00191C72"/>
    <w:rsid w:val="00193CB4"/>
    <w:rsid w:val="00194502"/>
    <w:rsid w:val="001945FE"/>
    <w:rsid w:val="001964C9"/>
    <w:rsid w:val="00196D38"/>
    <w:rsid w:val="001972E6"/>
    <w:rsid w:val="00197411"/>
    <w:rsid w:val="00197B7E"/>
    <w:rsid w:val="00197D56"/>
    <w:rsid w:val="001A067D"/>
    <w:rsid w:val="001A0AFF"/>
    <w:rsid w:val="001A0B78"/>
    <w:rsid w:val="001A1E7E"/>
    <w:rsid w:val="001A2119"/>
    <w:rsid w:val="001A23EC"/>
    <w:rsid w:val="001A262C"/>
    <w:rsid w:val="001A3D2D"/>
    <w:rsid w:val="001A47BA"/>
    <w:rsid w:val="001A5239"/>
    <w:rsid w:val="001A6AE8"/>
    <w:rsid w:val="001A77C9"/>
    <w:rsid w:val="001A7B56"/>
    <w:rsid w:val="001B0607"/>
    <w:rsid w:val="001B0780"/>
    <w:rsid w:val="001B1B42"/>
    <w:rsid w:val="001B27CC"/>
    <w:rsid w:val="001B45CB"/>
    <w:rsid w:val="001B5A1F"/>
    <w:rsid w:val="001B6D00"/>
    <w:rsid w:val="001C0D1B"/>
    <w:rsid w:val="001C1ED0"/>
    <w:rsid w:val="001C24E0"/>
    <w:rsid w:val="001C26D3"/>
    <w:rsid w:val="001C2DE7"/>
    <w:rsid w:val="001C3670"/>
    <w:rsid w:val="001C388E"/>
    <w:rsid w:val="001C48D7"/>
    <w:rsid w:val="001C4AB7"/>
    <w:rsid w:val="001C4E56"/>
    <w:rsid w:val="001C540F"/>
    <w:rsid w:val="001C5BEF"/>
    <w:rsid w:val="001C5CCB"/>
    <w:rsid w:val="001C7ED2"/>
    <w:rsid w:val="001C7FCB"/>
    <w:rsid w:val="001D0057"/>
    <w:rsid w:val="001D01AF"/>
    <w:rsid w:val="001D103F"/>
    <w:rsid w:val="001D1CEE"/>
    <w:rsid w:val="001D31E9"/>
    <w:rsid w:val="001D337B"/>
    <w:rsid w:val="001D3F46"/>
    <w:rsid w:val="001D40BD"/>
    <w:rsid w:val="001D446A"/>
    <w:rsid w:val="001D48EC"/>
    <w:rsid w:val="001D4A42"/>
    <w:rsid w:val="001D4AC7"/>
    <w:rsid w:val="001D7317"/>
    <w:rsid w:val="001E0820"/>
    <w:rsid w:val="001E17DB"/>
    <w:rsid w:val="001E3739"/>
    <w:rsid w:val="001E3E80"/>
    <w:rsid w:val="001E3ECA"/>
    <w:rsid w:val="001E4675"/>
    <w:rsid w:val="001E5B9F"/>
    <w:rsid w:val="001E5D95"/>
    <w:rsid w:val="001E6420"/>
    <w:rsid w:val="001E6677"/>
    <w:rsid w:val="001E6F21"/>
    <w:rsid w:val="001F07D8"/>
    <w:rsid w:val="001F2291"/>
    <w:rsid w:val="001F3068"/>
    <w:rsid w:val="001F317A"/>
    <w:rsid w:val="001F3978"/>
    <w:rsid w:val="001F6368"/>
    <w:rsid w:val="001F6F95"/>
    <w:rsid w:val="001F7C0C"/>
    <w:rsid w:val="00201238"/>
    <w:rsid w:val="002027ED"/>
    <w:rsid w:val="00202A11"/>
    <w:rsid w:val="00202BBB"/>
    <w:rsid w:val="0020345A"/>
    <w:rsid w:val="00205301"/>
    <w:rsid w:val="00206401"/>
    <w:rsid w:val="00206AF7"/>
    <w:rsid w:val="002078E4"/>
    <w:rsid w:val="00211C07"/>
    <w:rsid w:val="00211EBE"/>
    <w:rsid w:val="00212279"/>
    <w:rsid w:val="002156A4"/>
    <w:rsid w:val="00216C4D"/>
    <w:rsid w:val="0021726A"/>
    <w:rsid w:val="0022186E"/>
    <w:rsid w:val="002225DD"/>
    <w:rsid w:val="0022360A"/>
    <w:rsid w:val="00224360"/>
    <w:rsid w:val="00224CAC"/>
    <w:rsid w:val="002256B8"/>
    <w:rsid w:val="00225C42"/>
    <w:rsid w:val="00227D3E"/>
    <w:rsid w:val="00230D40"/>
    <w:rsid w:val="00230E65"/>
    <w:rsid w:val="0023297C"/>
    <w:rsid w:val="002331DC"/>
    <w:rsid w:val="0023348A"/>
    <w:rsid w:val="00233818"/>
    <w:rsid w:val="002354D0"/>
    <w:rsid w:val="00235553"/>
    <w:rsid w:val="00237067"/>
    <w:rsid w:val="002372CA"/>
    <w:rsid w:val="00240270"/>
    <w:rsid w:val="00240C56"/>
    <w:rsid w:val="00241E8C"/>
    <w:rsid w:val="002423EE"/>
    <w:rsid w:val="00243DDA"/>
    <w:rsid w:val="00244D18"/>
    <w:rsid w:val="00245822"/>
    <w:rsid w:val="00245ECB"/>
    <w:rsid w:val="00246847"/>
    <w:rsid w:val="00250453"/>
    <w:rsid w:val="00250A30"/>
    <w:rsid w:val="00250E42"/>
    <w:rsid w:val="00251729"/>
    <w:rsid w:val="00251A74"/>
    <w:rsid w:val="002524E9"/>
    <w:rsid w:val="00254435"/>
    <w:rsid w:val="00254F7E"/>
    <w:rsid w:val="002560B5"/>
    <w:rsid w:val="0025618A"/>
    <w:rsid w:val="002567DD"/>
    <w:rsid w:val="00257454"/>
    <w:rsid w:val="00257DD0"/>
    <w:rsid w:val="00260965"/>
    <w:rsid w:val="0026147A"/>
    <w:rsid w:val="002630B7"/>
    <w:rsid w:val="002639CC"/>
    <w:rsid w:val="00264B53"/>
    <w:rsid w:val="00265444"/>
    <w:rsid w:val="00265DE1"/>
    <w:rsid w:val="00265F8D"/>
    <w:rsid w:val="00266469"/>
    <w:rsid w:val="00266B9B"/>
    <w:rsid w:val="00267DC4"/>
    <w:rsid w:val="00270EED"/>
    <w:rsid w:val="00271918"/>
    <w:rsid w:val="00271BA6"/>
    <w:rsid w:val="0027204F"/>
    <w:rsid w:val="00272659"/>
    <w:rsid w:val="0027271A"/>
    <w:rsid w:val="00272C56"/>
    <w:rsid w:val="00272CA1"/>
    <w:rsid w:val="002731F5"/>
    <w:rsid w:val="00273212"/>
    <w:rsid w:val="00273490"/>
    <w:rsid w:val="002738B1"/>
    <w:rsid w:val="0027492F"/>
    <w:rsid w:val="002749CA"/>
    <w:rsid w:val="002758EC"/>
    <w:rsid w:val="002759D9"/>
    <w:rsid w:val="00275E36"/>
    <w:rsid w:val="002761EA"/>
    <w:rsid w:val="00276692"/>
    <w:rsid w:val="00277E82"/>
    <w:rsid w:val="00280CEE"/>
    <w:rsid w:val="00280EB7"/>
    <w:rsid w:val="00281CB4"/>
    <w:rsid w:val="00282034"/>
    <w:rsid w:val="00282B0D"/>
    <w:rsid w:val="00282C1B"/>
    <w:rsid w:val="00282C38"/>
    <w:rsid w:val="00283139"/>
    <w:rsid w:val="00283927"/>
    <w:rsid w:val="00284020"/>
    <w:rsid w:val="0028469D"/>
    <w:rsid w:val="00284C75"/>
    <w:rsid w:val="002860C2"/>
    <w:rsid w:val="00286D03"/>
    <w:rsid w:val="00287C83"/>
    <w:rsid w:val="00287CDB"/>
    <w:rsid w:val="002A01D9"/>
    <w:rsid w:val="002A023C"/>
    <w:rsid w:val="002A0898"/>
    <w:rsid w:val="002A0BDE"/>
    <w:rsid w:val="002A12EB"/>
    <w:rsid w:val="002A142F"/>
    <w:rsid w:val="002A1A44"/>
    <w:rsid w:val="002A1A96"/>
    <w:rsid w:val="002A337D"/>
    <w:rsid w:val="002A35A8"/>
    <w:rsid w:val="002A3B41"/>
    <w:rsid w:val="002A3E82"/>
    <w:rsid w:val="002A4FE0"/>
    <w:rsid w:val="002A594D"/>
    <w:rsid w:val="002A6B3C"/>
    <w:rsid w:val="002A6DAE"/>
    <w:rsid w:val="002A71C3"/>
    <w:rsid w:val="002A741D"/>
    <w:rsid w:val="002A74CE"/>
    <w:rsid w:val="002B0131"/>
    <w:rsid w:val="002B0CC8"/>
    <w:rsid w:val="002B1BD7"/>
    <w:rsid w:val="002B5E58"/>
    <w:rsid w:val="002B5FCF"/>
    <w:rsid w:val="002B6B50"/>
    <w:rsid w:val="002B7795"/>
    <w:rsid w:val="002B78EC"/>
    <w:rsid w:val="002C07B6"/>
    <w:rsid w:val="002C0AB1"/>
    <w:rsid w:val="002C1B6E"/>
    <w:rsid w:val="002C24FB"/>
    <w:rsid w:val="002C273F"/>
    <w:rsid w:val="002C28E5"/>
    <w:rsid w:val="002C2A64"/>
    <w:rsid w:val="002C62AC"/>
    <w:rsid w:val="002C6867"/>
    <w:rsid w:val="002C6B17"/>
    <w:rsid w:val="002C7B2F"/>
    <w:rsid w:val="002D07A4"/>
    <w:rsid w:val="002D07E3"/>
    <w:rsid w:val="002D1F30"/>
    <w:rsid w:val="002D2A1C"/>
    <w:rsid w:val="002D4AC3"/>
    <w:rsid w:val="002D5533"/>
    <w:rsid w:val="002D6A55"/>
    <w:rsid w:val="002E35F2"/>
    <w:rsid w:val="002E3CC2"/>
    <w:rsid w:val="002E3FEF"/>
    <w:rsid w:val="002E445C"/>
    <w:rsid w:val="002E50BE"/>
    <w:rsid w:val="002E6963"/>
    <w:rsid w:val="002E6964"/>
    <w:rsid w:val="002E6DD6"/>
    <w:rsid w:val="002E6EE3"/>
    <w:rsid w:val="002E70D6"/>
    <w:rsid w:val="002F0F95"/>
    <w:rsid w:val="002F0FD5"/>
    <w:rsid w:val="002F0FD8"/>
    <w:rsid w:val="002F1EE7"/>
    <w:rsid w:val="002F208B"/>
    <w:rsid w:val="002F2D19"/>
    <w:rsid w:val="002F38D4"/>
    <w:rsid w:val="002F6F8D"/>
    <w:rsid w:val="00300007"/>
    <w:rsid w:val="003016C7"/>
    <w:rsid w:val="00301BE6"/>
    <w:rsid w:val="00301F12"/>
    <w:rsid w:val="0030380B"/>
    <w:rsid w:val="0030445A"/>
    <w:rsid w:val="00304BC0"/>
    <w:rsid w:val="003054DB"/>
    <w:rsid w:val="003069F0"/>
    <w:rsid w:val="00307166"/>
    <w:rsid w:val="0031058A"/>
    <w:rsid w:val="0031236F"/>
    <w:rsid w:val="00313023"/>
    <w:rsid w:val="00314413"/>
    <w:rsid w:val="003158AB"/>
    <w:rsid w:val="00315C24"/>
    <w:rsid w:val="00315E59"/>
    <w:rsid w:val="003161EF"/>
    <w:rsid w:val="0031797C"/>
    <w:rsid w:val="0032108E"/>
    <w:rsid w:val="0032200E"/>
    <w:rsid w:val="00322B0F"/>
    <w:rsid w:val="00323450"/>
    <w:rsid w:val="0032377D"/>
    <w:rsid w:val="00324C62"/>
    <w:rsid w:val="00325C01"/>
    <w:rsid w:val="0032697B"/>
    <w:rsid w:val="00326F74"/>
    <w:rsid w:val="00330ED5"/>
    <w:rsid w:val="00331B42"/>
    <w:rsid w:val="00331B57"/>
    <w:rsid w:val="00331DC1"/>
    <w:rsid w:val="003326F7"/>
    <w:rsid w:val="00332D3F"/>
    <w:rsid w:val="00332F0E"/>
    <w:rsid w:val="00334D16"/>
    <w:rsid w:val="003366A1"/>
    <w:rsid w:val="00340AB5"/>
    <w:rsid w:val="00341AE3"/>
    <w:rsid w:val="00342F62"/>
    <w:rsid w:val="003444F6"/>
    <w:rsid w:val="0034457D"/>
    <w:rsid w:val="003452C4"/>
    <w:rsid w:val="0034656C"/>
    <w:rsid w:val="00346E1E"/>
    <w:rsid w:val="003503AE"/>
    <w:rsid w:val="00351BE1"/>
    <w:rsid w:val="00352790"/>
    <w:rsid w:val="00353853"/>
    <w:rsid w:val="00355355"/>
    <w:rsid w:val="00356BFA"/>
    <w:rsid w:val="00357995"/>
    <w:rsid w:val="00360641"/>
    <w:rsid w:val="003609F8"/>
    <w:rsid w:val="0036330E"/>
    <w:rsid w:val="003638F6"/>
    <w:rsid w:val="00363974"/>
    <w:rsid w:val="00363E25"/>
    <w:rsid w:val="00364AA0"/>
    <w:rsid w:val="00365307"/>
    <w:rsid w:val="003654A6"/>
    <w:rsid w:val="00372091"/>
    <w:rsid w:val="003730FD"/>
    <w:rsid w:val="0037394C"/>
    <w:rsid w:val="00373FD8"/>
    <w:rsid w:val="003744C5"/>
    <w:rsid w:val="003756E1"/>
    <w:rsid w:val="003759AA"/>
    <w:rsid w:val="00375A86"/>
    <w:rsid w:val="00375E8C"/>
    <w:rsid w:val="00377C0F"/>
    <w:rsid w:val="00380F6B"/>
    <w:rsid w:val="00380F8F"/>
    <w:rsid w:val="003814EA"/>
    <w:rsid w:val="0038195A"/>
    <w:rsid w:val="00381ACE"/>
    <w:rsid w:val="00382DF9"/>
    <w:rsid w:val="00382F23"/>
    <w:rsid w:val="00383063"/>
    <w:rsid w:val="00383E8D"/>
    <w:rsid w:val="003843E3"/>
    <w:rsid w:val="00385A3A"/>
    <w:rsid w:val="00387B22"/>
    <w:rsid w:val="00387C89"/>
    <w:rsid w:val="003921BC"/>
    <w:rsid w:val="00392C55"/>
    <w:rsid w:val="00397EFA"/>
    <w:rsid w:val="003A0356"/>
    <w:rsid w:val="003A159E"/>
    <w:rsid w:val="003A1CFA"/>
    <w:rsid w:val="003A2538"/>
    <w:rsid w:val="003A3038"/>
    <w:rsid w:val="003A3060"/>
    <w:rsid w:val="003A3A48"/>
    <w:rsid w:val="003A3D27"/>
    <w:rsid w:val="003A558F"/>
    <w:rsid w:val="003A5A2C"/>
    <w:rsid w:val="003A5B6E"/>
    <w:rsid w:val="003A673A"/>
    <w:rsid w:val="003A6C93"/>
    <w:rsid w:val="003A7668"/>
    <w:rsid w:val="003A7E88"/>
    <w:rsid w:val="003A7F2C"/>
    <w:rsid w:val="003B0D9B"/>
    <w:rsid w:val="003B162B"/>
    <w:rsid w:val="003B1CB7"/>
    <w:rsid w:val="003B21E4"/>
    <w:rsid w:val="003B40AA"/>
    <w:rsid w:val="003B4A83"/>
    <w:rsid w:val="003B4AC5"/>
    <w:rsid w:val="003B558F"/>
    <w:rsid w:val="003B65F7"/>
    <w:rsid w:val="003B76DA"/>
    <w:rsid w:val="003B7902"/>
    <w:rsid w:val="003B7DDE"/>
    <w:rsid w:val="003B7DE7"/>
    <w:rsid w:val="003C2561"/>
    <w:rsid w:val="003C3057"/>
    <w:rsid w:val="003C33F5"/>
    <w:rsid w:val="003C55F8"/>
    <w:rsid w:val="003C5AE7"/>
    <w:rsid w:val="003D0393"/>
    <w:rsid w:val="003D0ABF"/>
    <w:rsid w:val="003D1759"/>
    <w:rsid w:val="003D1A86"/>
    <w:rsid w:val="003D2CC8"/>
    <w:rsid w:val="003D45B9"/>
    <w:rsid w:val="003D503F"/>
    <w:rsid w:val="003D62BA"/>
    <w:rsid w:val="003D6F72"/>
    <w:rsid w:val="003E0C12"/>
    <w:rsid w:val="003E0EA8"/>
    <w:rsid w:val="003E1895"/>
    <w:rsid w:val="003E3712"/>
    <w:rsid w:val="003E3719"/>
    <w:rsid w:val="003E4AE3"/>
    <w:rsid w:val="003E5F3D"/>
    <w:rsid w:val="003F1C84"/>
    <w:rsid w:val="003F1D3A"/>
    <w:rsid w:val="003F2559"/>
    <w:rsid w:val="003F3C0F"/>
    <w:rsid w:val="003F3D81"/>
    <w:rsid w:val="003F530B"/>
    <w:rsid w:val="003F61E1"/>
    <w:rsid w:val="003F66F6"/>
    <w:rsid w:val="003F77CB"/>
    <w:rsid w:val="003F7AE6"/>
    <w:rsid w:val="00401515"/>
    <w:rsid w:val="00401B0F"/>
    <w:rsid w:val="00402237"/>
    <w:rsid w:val="004025E7"/>
    <w:rsid w:val="004030F2"/>
    <w:rsid w:val="004033F6"/>
    <w:rsid w:val="0040630C"/>
    <w:rsid w:val="004077B6"/>
    <w:rsid w:val="0040ED03"/>
    <w:rsid w:val="0041014B"/>
    <w:rsid w:val="0041082A"/>
    <w:rsid w:val="004118E3"/>
    <w:rsid w:val="00411B05"/>
    <w:rsid w:val="004122F0"/>
    <w:rsid w:val="00412419"/>
    <w:rsid w:val="004124D8"/>
    <w:rsid w:val="00413701"/>
    <w:rsid w:val="0041399D"/>
    <w:rsid w:val="00414261"/>
    <w:rsid w:val="004162E5"/>
    <w:rsid w:val="004165BD"/>
    <w:rsid w:val="00416A6C"/>
    <w:rsid w:val="00417094"/>
    <w:rsid w:val="00417CE0"/>
    <w:rsid w:val="0042074C"/>
    <w:rsid w:val="00420A79"/>
    <w:rsid w:val="004211FD"/>
    <w:rsid w:val="00421379"/>
    <w:rsid w:val="004228AB"/>
    <w:rsid w:val="00423297"/>
    <w:rsid w:val="0042364E"/>
    <w:rsid w:val="0042371A"/>
    <w:rsid w:val="00423F8B"/>
    <w:rsid w:val="004259C6"/>
    <w:rsid w:val="00425EC5"/>
    <w:rsid w:val="0042638E"/>
    <w:rsid w:val="00431CB3"/>
    <w:rsid w:val="004320AA"/>
    <w:rsid w:val="00432CBE"/>
    <w:rsid w:val="00433DF0"/>
    <w:rsid w:val="00435BDE"/>
    <w:rsid w:val="00435E19"/>
    <w:rsid w:val="004364D0"/>
    <w:rsid w:val="00436FF3"/>
    <w:rsid w:val="00440B9F"/>
    <w:rsid w:val="00441650"/>
    <w:rsid w:val="004426D9"/>
    <w:rsid w:val="004435D7"/>
    <w:rsid w:val="00446CCB"/>
    <w:rsid w:val="0045054D"/>
    <w:rsid w:val="00450AA8"/>
    <w:rsid w:val="00450F10"/>
    <w:rsid w:val="00451AD2"/>
    <w:rsid w:val="00452805"/>
    <w:rsid w:val="00452EAA"/>
    <w:rsid w:val="00453159"/>
    <w:rsid w:val="004544F8"/>
    <w:rsid w:val="00456C97"/>
    <w:rsid w:val="00462766"/>
    <w:rsid w:val="004647ED"/>
    <w:rsid w:val="004653B0"/>
    <w:rsid w:val="00465C60"/>
    <w:rsid w:val="0046748D"/>
    <w:rsid w:val="00470362"/>
    <w:rsid w:val="00470A4C"/>
    <w:rsid w:val="00471533"/>
    <w:rsid w:val="00472F3A"/>
    <w:rsid w:val="00473802"/>
    <w:rsid w:val="00473A48"/>
    <w:rsid w:val="00474644"/>
    <w:rsid w:val="00474EF4"/>
    <w:rsid w:val="00475ECD"/>
    <w:rsid w:val="00477410"/>
    <w:rsid w:val="00477D4F"/>
    <w:rsid w:val="00480838"/>
    <w:rsid w:val="004808AB"/>
    <w:rsid w:val="00480A5C"/>
    <w:rsid w:val="00481BF9"/>
    <w:rsid w:val="004820B9"/>
    <w:rsid w:val="0048238E"/>
    <w:rsid w:val="00482E92"/>
    <w:rsid w:val="00483D8F"/>
    <w:rsid w:val="00483EBB"/>
    <w:rsid w:val="0048401B"/>
    <w:rsid w:val="00484B83"/>
    <w:rsid w:val="004856D6"/>
    <w:rsid w:val="004858ED"/>
    <w:rsid w:val="00485906"/>
    <w:rsid w:val="00491F99"/>
    <w:rsid w:val="00493405"/>
    <w:rsid w:val="004934AB"/>
    <w:rsid w:val="00494674"/>
    <w:rsid w:val="00495774"/>
    <w:rsid w:val="00497AC0"/>
    <w:rsid w:val="004A1B09"/>
    <w:rsid w:val="004A1B20"/>
    <w:rsid w:val="004A31D3"/>
    <w:rsid w:val="004A377A"/>
    <w:rsid w:val="004A4870"/>
    <w:rsid w:val="004A48C9"/>
    <w:rsid w:val="004A4D05"/>
    <w:rsid w:val="004A4E85"/>
    <w:rsid w:val="004A6905"/>
    <w:rsid w:val="004A7327"/>
    <w:rsid w:val="004B0A83"/>
    <w:rsid w:val="004B1537"/>
    <w:rsid w:val="004B198F"/>
    <w:rsid w:val="004B1CD2"/>
    <w:rsid w:val="004B207A"/>
    <w:rsid w:val="004B2966"/>
    <w:rsid w:val="004B2C9B"/>
    <w:rsid w:val="004B47E2"/>
    <w:rsid w:val="004B48E7"/>
    <w:rsid w:val="004B6A12"/>
    <w:rsid w:val="004B6D05"/>
    <w:rsid w:val="004B6E85"/>
    <w:rsid w:val="004B7D6D"/>
    <w:rsid w:val="004C0447"/>
    <w:rsid w:val="004C0888"/>
    <w:rsid w:val="004C1D47"/>
    <w:rsid w:val="004C2644"/>
    <w:rsid w:val="004C2FDC"/>
    <w:rsid w:val="004C34E4"/>
    <w:rsid w:val="004C365B"/>
    <w:rsid w:val="004C476C"/>
    <w:rsid w:val="004C47F9"/>
    <w:rsid w:val="004C4B8F"/>
    <w:rsid w:val="004C5193"/>
    <w:rsid w:val="004C65B4"/>
    <w:rsid w:val="004C6963"/>
    <w:rsid w:val="004C6AC2"/>
    <w:rsid w:val="004C6E2A"/>
    <w:rsid w:val="004C6E38"/>
    <w:rsid w:val="004D0212"/>
    <w:rsid w:val="004D042D"/>
    <w:rsid w:val="004D1739"/>
    <w:rsid w:val="004D3579"/>
    <w:rsid w:val="004D3716"/>
    <w:rsid w:val="004D3E67"/>
    <w:rsid w:val="004D476A"/>
    <w:rsid w:val="004D556F"/>
    <w:rsid w:val="004E10E5"/>
    <w:rsid w:val="004E12B7"/>
    <w:rsid w:val="004E13D5"/>
    <w:rsid w:val="004E17F9"/>
    <w:rsid w:val="004E1801"/>
    <w:rsid w:val="004E2463"/>
    <w:rsid w:val="004E36E4"/>
    <w:rsid w:val="004E4022"/>
    <w:rsid w:val="004E5079"/>
    <w:rsid w:val="004E6423"/>
    <w:rsid w:val="004E661B"/>
    <w:rsid w:val="004E7269"/>
    <w:rsid w:val="004E757C"/>
    <w:rsid w:val="004F0F5D"/>
    <w:rsid w:val="004F0F6F"/>
    <w:rsid w:val="004F1168"/>
    <w:rsid w:val="004F1D7F"/>
    <w:rsid w:val="004F1FB4"/>
    <w:rsid w:val="004F4770"/>
    <w:rsid w:val="004F6460"/>
    <w:rsid w:val="004F695C"/>
    <w:rsid w:val="00501776"/>
    <w:rsid w:val="005034C4"/>
    <w:rsid w:val="0050468E"/>
    <w:rsid w:val="005063ED"/>
    <w:rsid w:val="00507B57"/>
    <w:rsid w:val="00507E8D"/>
    <w:rsid w:val="00507F5D"/>
    <w:rsid w:val="00511183"/>
    <w:rsid w:val="005118F3"/>
    <w:rsid w:val="00511BB8"/>
    <w:rsid w:val="005128DF"/>
    <w:rsid w:val="00513926"/>
    <w:rsid w:val="00513C1C"/>
    <w:rsid w:val="005147E2"/>
    <w:rsid w:val="00514B62"/>
    <w:rsid w:val="00514EF0"/>
    <w:rsid w:val="00514F08"/>
    <w:rsid w:val="0051516A"/>
    <w:rsid w:val="00520259"/>
    <w:rsid w:val="00520A23"/>
    <w:rsid w:val="00520C52"/>
    <w:rsid w:val="00520F59"/>
    <w:rsid w:val="0052165E"/>
    <w:rsid w:val="00523852"/>
    <w:rsid w:val="00524527"/>
    <w:rsid w:val="0052499D"/>
    <w:rsid w:val="00525DAB"/>
    <w:rsid w:val="005327D9"/>
    <w:rsid w:val="0053321E"/>
    <w:rsid w:val="00533A7B"/>
    <w:rsid w:val="00533E5E"/>
    <w:rsid w:val="005340FB"/>
    <w:rsid w:val="00534A94"/>
    <w:rsid w:val="00536A6B"/>
    <w:rsid w:val="00536B53"/>
    <w:rsid w:val="00537BDB"/>
    <w:rsid w:val="00540348"/>
    <w:rsid w:val="00541454"/>
    <w:rsid w:val="00543539"/>
    <w:rsid w:val="00543B36"/>
    <w:rsid w:val="00543F96"/>
    <w:rsid w:val="0054703D"/>
    <w:rsid w:val="0054797E"/>
    <w:rsid w:val="00550CB7"/>
    <w:rsid w:val="005513FE"/>
    <w:rsid w:val="0055144D"/>
    <w:rsid w:val="005518EF"/>
    <w:rsid w:val="00551A9B"/>
    <w:rsid w:val="00552ADE"/>
    <w:rsid w:val="005546FA"/>
    <w:rsid w:val="00555D50"/>
    <w:rsid w:val="00556961"/>
    <w:rsid w:val="00556C04"/>
    <w:rsid w:val="00557B7F"/>
    <w:rsid w:val="00557E0C"/>
    <w:rsid w:val="00557EE5"/>
    <w:rsid w:val="005607A0"/>
    <w:rsid w:val="00560F3B"/>
    <w:rsid w:val="0056126E"/>
    <w:rsid w:val="0056128B"/>
    <w:rsid w:val="00561D17"/>
    <w:rsid w:val="005621E9"/>
    <w:rsid w:val="0056243A"/>
    <w:rsid w:val="00562558"/>
    <w:rsid w:val="005632D8"/>
    <w:rsid w:val="0056342E"/>
    <w:rsid w:val="00564674"/>
    <w:rsid w:val="00564978"/>
    <w:rsid w:val="00565595"/>
    <w:rsid w:val="005657AA"/>
    <w:rsid w:val="00565BC5"/>
    <w:rsid w:val="00567FB4"/>
    <w:rsid w:val="0057184A"/>
    <w:rsid w:val="00571BAC"/>
    <w:rsid w:val="00572C46"/>
    <w:rsid w:val="00574090"/>
    <w:rsid w:val="00574452"/>
    <w:rsid w:val="00575DDF"/>
    <w:rsid w:val="00576A90"/>
    <w:rsid w:val="005817F5"/>
    <w:rsid w:val="0058186E"/>
    <w:rsid w:val="00582A00"/>
    <w:rsid w:val="0058528B"/>
    <w:rsid w:val="00585E5A"/>
    <w:rsid w:val="005861B8"/>
    <w:rsid w:val="0059000B"/>
    <w:rsid w:val="00590EDA"/>
    <w:rsid w:val="00591375"/>
    <w:rsid w:val="00591580"/>
    <w:rsid w:val="00591C80"/>
    <w:rsid w:val="005922E9"/>
    <w:rsid w:val="00592707"/>
    <w:rsid w:val="0059288A"/>
    <w:rsid w:val="0059386E"/>
    <w:rsid w:val="00594035"/>
    <w:rsid w:val="0059421E"/>
    <w:rsid w:val="00595544"/>
    <w:rsid w:val="00595A2B"/>
    <w:rsid w:val="00596206"/>
    <w:rsid w:val="00596D09"/>
    <w:rsid w:val="00597AE5"/>
    <w:rsid w:val="005A2486"/>
    <w:rsid w:val="005A3C64"/>
    <w:rsid w:val="005A455F"/>
    <w:rsid w:val="005A495F"/>
    <w:rsid w:val="005A4E2A"/>
    <w:rsid w:val="005A6185"/>
    <w:rsid w:val="005A6BF3"/>
    <w:rsid w:val="005A6D4D"/>
    <w:rsid w:val="005A7420"/>
    <w:rsid w:val="005A7437"/>
    <w:rsid w:val="005B00F0"/>
    <w:rsid w:val="005B09F6"/>
    <w:rsid w:val="005B22B4"/>
    <w:rsid w:val="005B39B7"/>
    <w:rsid w:val="005B3A6E"/>
    <w:rsid w:val="005B3D5C"/>
    <w:rsid w:val="005B69C2"/>
    <w:rsid w:val="005B706B"/>
    <w:rsid w:val="005B7103"/>
    <w:rsid w:val="005B77B6"/>
    <w:rsid w:val="005C0595"/>
    <w:rsid w:val="005C0CFE"/>
    <w:rsid w:val="005C0E23"/>
    <w:rsid w:val="005C38C3"/>
    <w:rsid w:val="005C3BF2"/>
    <w:rsid w:val="005C3F76"/>
    <w:rsid w:val="005C64C9"/>
    <w:rsid w:val="005C6E83"/>
    <w:rsid w:val="005C76A3"/>
    <w:rsid w:val="005D02B0"/>
    <w:rsid w:val="005D1833"/>
    <w:rsid w:val="005D5E0E"/>
    <w:rsid w:val="005D6A60"/>
    <w:rsid w:val="005D7282"/>
    <w:rsid w:val="005E0486"/>
    <w:rsid w:val="005E0998"/>
    <w:rsid w:val="005E244A"/>
    <w:rsid w:val="005E254F"/>
    <w:rsid w:val="005E3058"/>
    <w:rsid w:val="005E39D4"/>
    <w:rsid w:val="005E401B"/>
    <w:rsid w:val="005E4483"/>
    <w:rsid w:val="005E4C63"/>
    <w:rsid w:val="005E7FD6"/>
    <w:rsid w:val="005F0128"/>
    <w:rsid w:val="005F04BB"/>
    <w:rsid w:val="005F4540"/>
    <w:rsid w:val="005F615D"/>
    <w:rsid w:val="005F7908"/>
    <w:rsid w:val="005F7CF9"/>
    <w:rsid w:val="0060037B"/>
    <w:rsid w:val="00600A10"/>
    <w:rsid w:val="0060315F"/>
    <w:rsid w:val="00603D22"/>
    <w:rsid w:val="00603E2E"/>
    <w:rsid w:val="006043C7"/>
    <w:rsid w:val="00604963"/>
    <w:rsid w:val="00605320"/>
    <w:rsid w:val="0061057C"/>
    <w:rsid w:val="00611CD0"/>
    <w:rsid w:val="00612B7E"/>
    <w:rsid w:val="006144DD"/>
    <w:rsid w:val="00614A74"/>
    <w:rsid w:val="0061594C"/>
    <w:rsid w:val="006167ED"/>
    <w:rsid w:val="00616C76"/>
    <w:rsid w:val="006178D7"/>
    <w:rsid w:val="00617D20"/>
    <w:rsid w:val="00620F4F"/>
    <w:rsid w:val="00621145"/>
    <w:rsid w:val="00621B31"/>
    <w:rsid w:val="006238DD"/>
    <w:rsid w:val="00623AAB"/>
    <w:rsid w:val="00625AA3"/>
    <w:rsid w:val="00625D03"/>
    <w:rsid w:val="006261CA"/>
    <w:rsid w:val="00631A90"/>
    <w:rsid w:val="00631DB3"/>
    <w:rsid w:val="006320AD"/>
    <w:rsid w:val="00632D02"/>
    <w:rsid w:val="00633E8B"/>
    <w:rsid w:val="00641158"/>
    <w:rsid w:val="00643014"/>
    <w:rsid w:val="00643A30"/>
    <w:rsid w:val="00644CE3"/>
    <w:rsid w:val="006463BB"/>
    <w:rsid w:val="006469BB"/>
    <w:rsid w:val="006475A8"/>
    <w:rsid w:val="00647A85"/>
    <w:rsid w:val="006500A0"/>
    <w:rsid w:val="00650425"/>
    <w:rsid w:val="006509EF"/>
    <w:rsid w:val="006516A8"/>
    <w:rsid w:val="00651857"/>
    <w:rsid w:val="00651F67"/>
    <w:rsid w:val="00652290"/>
    <w:rsid w:val="00652A57"/>
    <w:rsid w:val="00653F81"/>
    <w:rsid w:val="00654352"/>
    <w:rsid w:val="00654936"/>
    <w:rsid w:val="00656D29"/>
    <w:rsid w:val="00657DD9"/>
    <w:rsid w:val="00657EB6"/>
    <w:rsid w:val="00662E13"/>
    <w:rsid w:val="0066307E"/>
    <w:rsid w:val="00663DCE"/>
    <w:rsid w:val="00664366"/>
    <w:rsid w:val="00664712"/>
    <w:rsid w:val="00664E16"/>
    <w:rsid w:val="0066533F"/>
    <w:rsid w:val="006660AD"/>
    <w:rsid w:val="00667A12"/>
    <w:rsid w:val="00667AAC"/>
    <w:rsid w:val="006703D0"/>
    <w:rsid w:val="00672512"/>
    <w:rsid w:val="00673126"/>
    <w:rsid w:val="00674C25"/>
    <w:rsid w:val="0067515D"/>
    <w:rsid w:val="0067691C"/>
    <w:rsid w:val="006771A0"/>
    <w:rsid w:val="006772FF"/>
    <w:rsid w:val="006777A1"/>
    <w:rsid w:val="006778D4"/>
    <w:rsid w:val="00682F61"/>
    <w:rsid w:val="006843B4"/>
    <w:rsid w:val="00684B81"/>
    <w:rsid w:val="00687410"/>
    <w:rsid w:val="00687D6A"/>
    <w:rsid w:val="00687EDF"/>
    <w:rsid w:val="00690E18"/>
    <w:rsid w:val="00691B1B"/>
    <w:rsid w:val="00691B4E"/>
    <w:rsid w:val="00692D78"/>
    <w:rsid w:val="00695273"/>
    <w:rsid w:val="0069546E"/>
    <w:rsid w:val="006957BC"/>
    <w:rsid w:val="00697375"/>
    <w:rsid w:val="006973A3"/>
    <w:rsid w:val="006A250A"/>
    <w:rsid w:val="006A2A4A"/>
    <w:rsid w:val="006A4CE4"/>
    <w:rsid w:val="006A51D0"/>
    <w:rsid w:val="006A53AA"/>
    <w:rsid w:val="006A5C2C"/>
    <w:rsid w:val="006A5DA9"/>
    <w:rsid w:val="006A60E4"/>
    <w:rsid w:val="006A68A9"/>
    <w:rsid w:val="006A709A"/>
    <w:rsid w:val="006A779D"/>
    <w:rsid w:val="006B1619"/>
    <w:rsid w:val="006B1EC4"/>
    <w:rsid w:val="006B2AEF"/>
    <w:rsid w:val="006B4CBE"/>
    <w:rsid w:val="006B68C0"/>
    <w:rsid w:val="006B6B3A"/>
    <w:rsid w:val="006B7AE8"/>
    <w:rsid w:val="006C01D6"/>
    <w:rsid w:val="006C04B6"/>
    <w:rsid w:val="006C0DD4"/>
    <w:rsid w:val="006C1277"/>
    <w:rsid w:val="006C23DA"/>
    <w:rsid w:val="006C2988"/>
    <w:rsid w:val="006C44B9"/>
    <w:rsid w:val="006C56CC"/>
    <w:rsid w:val="006D1837"/>
    <w:rsid w:val="006D2B94"/>
    <w:rsid w:val="006D313A"/>
    <w:rsid w:val="006D40BC"/>
    <w:rsid w:val="006D4F31"/>
    <w:rsid w:val="006D6426"/>
    <w:rsid w:val="006D6A3E"/>
    <w:rsid w:val="006D70FF"/>
    <w:rsid w:val="006E031F"/>
    <w:rsid w:val="006E044D"/>
    <w:rsid w:val="006E0DF5"/>
    <w:rsid w:val="006E0E18"/>
    <w:rsid w:val="006E1CC5"/>
    <w:rsid w:val="006E2515"/>
    <w:rsid w:val="006E2DF0"/>
    <w:rsid w:val="006E4139"/>
    <w:rsid w:val="006E439D"/>
    <w:rsid w:val="006E44CE"/>
    <w:rsid w:val="006E467F"/>
    <w:rsid w:val="006E4D9E"/>
    <w:rsid w:val="006E6EBB"/>
    <w:rsid w:val="006F1F52"/>
    <w:rsid w:val="006F3219"/>
    <w:rsid w:val="006F3FC8"/>
    <w:rsid w:val="006F4DB4"/>
    <w:rsid w:val="006F51C2"/>
    <w:rsid w:val="006F5BBE"/>
    <w:rsid w:val="006F5D4A"/>
    <w:rsid w:val="006F798B"/>
    <w:rsid w:val="00700CF8"/>
    <w:rsid w:val="007019FA"/>
    <w:rsid w:val="00702D20"/>
    <w:rsid w:val="00703291"/>
    <w:rsid w:val="00703509"/>
    <w:rsid w:val="00703FF2"/>
    <w:rsid w:val="00705FF0"/>
    <w:rsid w:val="00707B64"/>
    <w:rsid w:val="007101EA"/>
    <w:rsid w:val="0071166B"/>
    <w:rsid w:val="007145A0"/>
    <w:rsid w:val="00714D83"/>
    <w:rsid w:val="00716FA6"/>
    <w:rsid w:val="00720375"/>
    <w:rsid w:val="007204C6"/>
    <w:rsid w:val="00722770"/>
    <w:rsid w:val="007234CE"/>
    <w:rsid w:val="007255AA"/>
    <w:rsid w:val="00726260"/>
    <w:rsid w:val="00727457"/>
    <w:rsid w:val="00727C33"/>
    <w:rsid w:val="00730517"/>
    <w:rsid w:val="00731AAA"/>
    <w:rsid w:val="00732B87"/>
    <w:rsid w:val="0073313C"/>
    <w:rsid w:val="0073323B"/>
    <w:rsid w:val="00733240"/>
    <w:rsid w:val="007335A8"/>
    <w:rsid w:val="00733712"/>
    <w:rsid w:val="007368AB"/>
    <w:rsid w:val="007373BA"/>
    <w:rsid w:val="00737AB5"/>
    <w:rsid w:val="00741594"/>
    <w:rsid w:val="0074264D"/>
    <w:rsid w:val="00742D27"/>
    <w:rsid w:val="00743577"/>
    <w:rsid w:val="00744010"/>
    <w:rsid w:val="007458DE"/>
    <w:rsid w:val="007461AD"/>
    <w:rsid w:val="00746EFD"/>
    <w:rsid w:val="0074794C"/>
    <w:rsid w:val="0075074B"/>
    <w:rsid w:val="0075158C"/>
    <w:rsid w:val="00752363"/>
    <w:rsid w:val="0075260F"/>
    <w:rsid w:val="00753ECA"/>
    <w:rsid w:val="00754B0A"/>
    <w:rsid w:val="0075575F"/>
    <w:rsid w:val="00755C58"/>
    <w:rsid w:val="00755D13"/>
    <w:rsid w:val="007603F8"/>
    <w:rsid w:val="00760B64"/>
    <w:rsid w:val="007613B7"/>
    <w:rsid w:val="00761FAF"/>
    <w:rsid w:val="007624B3"/>
    <w:rsid w:val="00762C0A"/>
    <w:rsid w:val="0076344A"/>
    <w:rsid w:val="00763C87"/>
    <w:rsid w:val="007653B7"/>
    <w:rsid w:val="00765BC7"/>
    <w:rsid w:val="007668DC"/>
    <w:rsid w:val="00767F9B"/>
    <w:rsid w:val="00770556"/>
    <w:rsid w:val="00771371"/>
    <w:rsid w:val="00771D75"/>
    <w:rsid w:val="00773760"/>
    <w:rsid w:val="00773EB3"/>
    <w:rsid w:val="00776C9D"/>
    <w:rsid w:val="00776E40"/>
    <w:rsid w:val="007778B7"/>
    <w:rsid w:val="00780986"/>
    <w:rsid w:val="00780B39"/>
    <w:rsid w:val="007828C3"/>
    <w:rsid w:val="00783528"/>
    <w:rsid w:val="0078365C"/>
    <w:rsid w:val="00783672"/>
    <w:rsid w:val="00785389"/>
    <w:rsid w:val="007854C8"/>
    <w:rsid w:val="007861C2"/>
    <w:rsid w:val="00786D6D"/>
    <w:rsid w:val="00790B73"/>
    <w:rsid w:val="00790EBB"/>
    <w:rsid w:val="00793442"/>
    <w:rsid w:val="00794B5F"/>
    <w:rsid w:val="00794E98"/>
    <w:rsid w:val="00796AC3"/>
    <w:rsid w:val="00797379"/>
    <w:rsid w:val="0079766D"/>
    <w:rsid w:val="00797895"/>
    <w:rsid w:val="00797DA6"/>
    <w:rsid w:val="007A018E"/>
    <w:rsid w:val="007A0C83"/>
    <w:rsid w:val="007A1DF0"/>
    <w:rsid w:val="007A2315"/>
    <w:rsid w:val="007A23E7"/>
    <w:rsid w:val="007A369E"/>
    <w:rsid w:val="007A3B71"/>
    <w:rsid w:val="007A697E"/>
    <w:rsid w:val="007A745E"/>
    <w:rsid w:val="007B0C76"/>
    <w:rsid w:val="007B0E7F"/>
    <w:rsid w:val="007B197D"/>
    <w:rsid w:val="007B1D82"/>
    <w:rsid w:val="007B228F"/>
    <w:rsid w:val="007B32AA"/>
    <w:rsid w:val="007B35C6"/>
    <w:rsid w:val="007B42FC"/>
    <w:rsid w:val="007B4667"/>
    <w:rsid w:val="007B4AFE"/>
    <w:rsid w:val="007B4BFE"/>
    <w:rsid w:val="007B60E7"/>
    <w:rsid w:val="007B7A81"/>
    <w:rsid w:val="007C0C48"/>
    <w:rsid w:val="007C1AF2"/>
    <w:rsid w:val="007C22C4"/>
    <w:rsid w:val="007C30A8"/>
    <w:rsid w:val="007C32FE"/>
    <w:rsid w:val="007C5137"/>
    <w:rsid w:val="007C58E1"/>
    <w:rsid w:val="007C68DA"/>
    <w:rsid w:val="007C6B8C"/>
    <w:rsid w:val="007C7C87"/>
    <w:rsid w:val="007D027F"/>
    <w:rsid w:val="007D0E55"/>
    <w:rsid w:val="007D14C3"/>
    <w:rsid w:val="007D263B"/>
    <w:rsid w:val="007D2760"/>
    <w:rsid w:val="007D4FC6"/>
    <w:rsid w:val="007D5195"/>
    <w:rsid w:val="007D62CE"/>
    <w:rsid w:val="007E0780"/>
    <w:rsid w:val="007E0945"/>
    <w:rsid w:val="007E196B"/>
    <w:rsid w:val="007E1BCD"/>
    <w:rsid w:val="007E1F6C"/>
    <w:rsid w:val="007E2C60"/>
    <w:rsid w:val="007E2DBA"/>
    <w:rsid w:val="007E4EA7"/>
    <w:rsid w:val="007E5397"/>
    <w:rsid w:val="007E5D76"/>
    <w:rsid w:val="007E6278"/>
    <w:rsid w:val="007F04E7"/>
    <w:rsid w:val="007F08DC"/>
    <w:rsid w:val="007F1F64"/>
    <w:rsid w:val="007F238F"/>
    <w:rsid w:val="007F23B5"/>
    <w:rsid w:val="007F381F"/>
    <w:rsid w:val="007F4A05"/>
    <w:rsid w:val="007F4AE1"/>
    <w:rsid w:val="007F4C72"/>
    <w:rsid w:val="007F4C86"/>
    <w:rsid w:val="007F5C22"/>
    <w:rsid w:val="00801277"/>
    <w:rsid w:val="00803CD9"/>
    <w:rsid w:val="00804E63"/>
    <w:rsid w:val="00805274"/>
    <w:rsid w:val="008058C3"/>
    <w:rsid w:val="008059B2"/>
    <w:rsid w:val="0080788B"/>
    <w:rsid w:val="00810D3E"/>
    <w:rsid w:val="00811263"/>
    <w:rsid w:val="00812E18"/>
    <w:rsid w:val="00812E69"/>
    <w:rsid w:val="008151B0"/>
    <w:rsid w:val="00816980"/>
    <w:rsid w:val="00817671"/>
    <w:rsid w:val="00817819"/>
    <w:rsid w:val="00817ED3"/>
    <w:rsid w:val="0082075A"/>
    <w:rsid w:val="008209F6"/>
    <w:rsid w:val="0082107C"/>
    <w:rsid w:val="00821511"/>
    <w:rsid w:val="008220DA"/>
    <w:rsid w:val="008232B1"/>
    <w:rsid w:val="0082341E"/>
    <w:rsid w:val="00824EC9"/>
    <w:rsid w:val="00825264"/>
    <w:rsid w:val="008255AA"/>
    <w:rsid w:val="00825F03"/>
    <w:rsid w:val="00826303"/>
    <w:rsid w:val="00826807"/>
    <w:rsid w:val="00827E7A"/>
    <w:rsid w:val="00830722"/>
    <w:rsid w:val="00830CAC"/>
    <w:rsid w:val="00831740"/>
    <w:rsid w:val="00831FDD"/>
    <w:rsid w:val="00832C94"/>
    <w:rsid w:val="0083300B"/>
    <w:rsid w:val="00833284"/>
    <w:rsid w:val="008338F2"/>
    <w:rsid w:val="00833D92"/>
    <w:rsid w:val="00834DD2"/>
    <w:rsid w:val="00835236"/>
    <w:rsid w:val="00835279"/>
    <w:rsid w:val="008352A5"/>
    <w:rsid w:val="0083678C"/>
    <w:rsid w:val="008379D5"/>
    <w:rsid w:val="008402A0"/>
    <w:rsid w:val="00840A1D"/>
    <w:rsid w:val="00840D13"/>
    <w:rsid w:val="008416DB"/>
    <w:rsid w:val="00845727"/>
    <w:rsid w:val="0084757A"/>
    <w:rsid w:val="00847BFE"/>
    <w:rsid w:val="008501E2"/>
    <w:rsid w:val="00850C70"/>
    <w:rsid w:val="00851FF6"/>
    <w:rsid w:val="008520F6"/>
    <w:rsid w:val="008525C7"/>
    <w:rsid w:val="00853AD1"/>
    <w:rsid w:val="00854B35"/>
    <w:rsid w:val="0085644C"/>
    <w:rsid w:val="00861FAF"/>
    <w:rsid w:val="00862003"/>
    <w:rsid w:val="00862E97"/>
    <w:rsid w:val="00863B6F"/>
    <w:rsid w:val="00864717"/>
    <w:rsid w:val="00865DC7"/>
    <w:rsid w:val="008665E1"/>
    <w:rsid w:val="00866A10"/>
    <w:rsid w:val="00866AA2"/>
    <w:rsid w:val="008671AF"/>
    <w:rsid w:val="008676C3"/>
    <w:rsid w:val="00867C59"/>
    <w:rsid w:val="0087219C"/>
    <w:rsid w:val="008725F6"/>
    <w:rsid w:val="00872634"/>
    <w:rsid w:val="008731BE"/>
    <w:rsid w:val="008731F8"/>
    <w:rsid w:val="0087357B"/>
    <w:rsid w:val="00873605"/>
    <w:rsid w:val="00875F27"/>
    <w:rsid w:val="0087676E"/>
    <w:rsid w:val="0088079A"/>
    <w:rsid w:val="008807DC"/>
    <w:rsid w:val="00881ADE"/>
    <w:rsid w:val="00881D2B"/>
    <w:rsid w:val="008824CD"/>
    <w:rsid w:val="00882CE2"/>
    <w:rsid w:val="008836A9"/>
    <w:rsid w:val="008836BC"/>
    <w:rsid w:val="00883956"/>
    <w:rsid w:val="00883BF9"/>
    <w:rsid w:val="00883D41"/>
    <w:rsid w:val="00884985"/>
    <w:rsid w:val="008873E9"/>
    <w:rsid w:val="00887A8F"/>
    <w:rsid w:val="00887FA3"/>
    <w:rsid w:val="008901BC"/>
    <w:rsid w:val="00891ECB"/>
    <w:rsid w:val="0089393A"/>
    <w:rsid w:val="00893B98"/>
    <w:rsid w:val="00894C2C"/>
    <w:rsid w:val="0089518D"/>
    <w:rsid w:val="008A0C82"/>
    <w:rsid w:val="008A0F43"/>
    <w:rsid w:val="008A15AD"/>
    <w:rsid w:val="008A19D2"/>
    <w:rsid w:val="008A1BA9"/>
    <w:rsid w:val="008A4D22"/>
    <w:rsid w:val="008A4E53"/>
    <w:rsid w:val="008A5456"/>
    <w:rsid w:val="008A63F8"/>
    <w:rsid w:val="008A7B3B"/>
    <w:rsid w:val="008B003D"/>
    <w:rsid w:val="008B0DD5"/>
    <w:rsid w:val="008B0FDE"/>
    <w:rsid w:val="008B1AC3"/>
    <w:rsid w:val="008B1FFF"/>
    <w:rsid w:val="008B21FD"/>
    <w:rsid w:val="008B27CD"/>
    <w:rsid w:val="008B3BB7"/>
    <w:rsid w:val="008B47F2"/>
    <w:rsid w:val="008B566F"/>
    <w:rsid w:val="008B70E8"/>
    <w:rsid w:val="008C17E1"/>
    <w:rsid w:val="008C350E"/>
    <w:rsid w:val="008C4E31"/>
    <w:rsid w:val="008C6433"/>
    <w:rsid w:val="008C6521"/>
    <w:rsid w:val="008C7B03"/>
    <w:rsid w:val="008D1283"/>
    <w:rsid w:val="008D1B98"/>
    <w:rsid w:val="008D2A7F"/>
    <w:rsid w:val="008D2CC9"/>
    <w:rsid w:val="008D4275"/>
    <w:rsid w:val="008D4312"/>
    <w:rsid w:val="008D4EF4"/>
    <w:rsid w:val="008D50FC"/>
    <w:rsid w:val="008D5D7E"/>
    <w:rsid w:val="008D62C6"/>
    <w:rsid w:val="008D6A4F"/>
    <w:rsid w:val="008D7706"/>
    <w:rsid w:val="008E1642"/>
    <w:rsid w:val="008E2586"/>
    <w:rsid w:val="008E26D9"/>
    <w:rsid w:val="008E2953"/>
    <w:rsid w:val="008E3806"/>
    <w:rsid w:val="008E4264"/>
    <w:rsid w:val="008F14AA"/>
    <w:rsid w:val="008F17DD"/>
    <w:rsid w:val="008F1B90"/>
    <w:rsid w:val="008F202C"/>
    <w:rsid w:val="008F2AEC"/>
    <w:rsid w:val="008F2C81"/>
    <w:rsid w:val="008F31D9"/>
    <w:rsid w:val="008F38B4"/>
    <w:rsid w:val="008F40D7"/>
    <w:rsid w:val="008F4C7E"/>
    <w:rsid w:val="008F5038"/>
    <w:rsid w:val="008F5470"/>
    <w:rsid w:val="008F6BE9"/>
    <w:rsid w:val="008F6E40"/>
    <w:rsid w:val="00901ECF"/>
    <w:rsid w:val="009031EF"/>
    <w:rsid w:val="00903747"/>
    <w:rsid w:val="00904951"/>
    <w:rsid w:val="0090533A"/>
    <w:rsid w:val="00905DD2"/>
    <w:rsid w:val="00907F0B"/>
    <w:rsid w:val="00910DF0"/>
    <w:rsid w:val="009135DF"/>
    <w:rsid w:val="00914686"/>
    <w:rsid w:val="0091471B"/>
    <w:rsid w:val="009147FA"/>
    <w:rsid w:val="009148C9"/>
    <w:rsid w:val="00915AFA"/>
    <w:rsid w:val="00915C79"/>
    <w:rsid w:val="00917BA9"/>
    <w:rsid w:val="00917D51"/>
    <w:rsid w:val="00917EAA"/>
    <w:rsid w:val="00923376"/>
    <w:rsid w:val="00925417"/>
    <w:rsid w:val="00925F4E"/>
    <w:rsid w:val="0092627C"/>
    <w:rsid w:val="00926B42"/>
    <w:rsid w:val="00927B71"/>
    <w:rsid w:val="009306C9"/>
    <w:rsid w:val="00931A20"/>
    <w:rsid w:val="00931A93"/>
    <w:rsid w:val="009321C6"/>
    <w:rsid w:val="00932FEF"/>
    <w:rsid w:val="00933914"/>
    <w:rsid w:val="0093455D"/>
    <w:rsid w:val="009362EB"/>
    <w:rsid w:val="0093687A"/>
    <w:rsid w:val="0093699C"/>
    <w:rsid w:val="009412FD"/>
    <w:rsid w:val="0094261D"/>
    <w:rsid w:val="00942B0A"/>
    <w:rsid w:val="00942B3C"/>
    <w:rsid w:val="00942CCB"/>
    <w:rsid w:val="00942F14"/>
    <w:rsid w:val="00946F26"/>
    <w:rsid w:val="00947A93"/>
    <w:rsid w:val="00947C07"/>
    <w:rsid w:val="00950141"/>
    <w:rsid w:val="009512EF"/>
    <w:rsid w:val="00951FDF"/>
    <w:rsid w:val="0095310D"/>
    <w:rsid w:val="009537FB"/>
    <w:rsid w:val="00954246"/>
    <w:rsid w:val="009548F9"/>
    <w:rsid w:val="0095516A"/>
    <w:rsid w:val="00955E61"/>
    <w:rsid w:val="00957B5E"/>
    <w:rsid w:val="00961349"/>
    <w:rsid w:val="009622E7"/>
    <w:rsid w:val="0096362D"/>
    <w:rsid w:val="00964835"/>
    <w:rsid w:val="009648F2"/>
    <w:rsid w:val="00966332"/>
    <w:rsid w:val="009665DA"/>
    <w:rsid w:val="00966EB5"/>
    <w:rsid w:val="00967488"/>
    <w:rsid w:val="0096786A"/>
    <w:rsid w:val="00967F8F"/>
    <w:rsid w:val="00970B7B"/>
    <w:rsid w:val="00975214"/>
    <w:rsid w:val="00975866"/>
    <w:rsid w:val="00976170"/>
    <w:rsid w:val="00976493"/>
    <w:rsid w:val="00976BF4"/>
    <w:rsid w:val="00977325"/>
    <w:rsid w:val="00981057"/>
    <w:rsid w:val="00981B23"/>
    <w:rsid w:val="009825DC"/>
    <w:rsid w:val="00982EF7"/>
    <w:rsid w:val="0098376F"/>
    <w:rsid w:val="0098436D"/>
    <w:rsid w:val="00984E83"/>
    <w:rsid w:val="00985829"/>
    <w:rsid w:val="00985B0E"/>
    <w:rsid w:val="0098601E"/>
    <w:rsid w:val="0098659D"/>
    <w:rsid w:val="00990473"/>
    <w:rsid w:val="0099166B"/>
    <w:rsid w:val="00992E29"/>
    <w:rsid w:val="0099360C"/>
    <w:rsid w:val="009936B6"/>
    <w:rsid w:val="00993746"/>
    <w:rsid w:val="0099411C"/>
    <w:rsid w:val="00994419"/>
    <w:rsid w:val="009961FF"/>
    <w:rsid w:val="00996506"/>
    <w:rsid w:val="00996ECD"/>
    <w:rsid w:val="009973EE"/>
    <w:rsid w:val="0099758A"/>
    <w:rsid w:val="009A1464"/>
    <w:rsid w:val="009A3075"/>
    <w:rsid w:val="009A549A"/>
    <w:rsid w:val="009A5BE7"/>
    <w:rsid w:val="009A5FEE"/>
    <w:rsid w:val="009A7C19"/>
    <w:rsid w:val="009B0AE8"/>
    <w:rsid w:val="009B28B6"/>
    <w:rsid w:val="009B2AAE"/>
    <w:rsid w:val="009B2AF9"/>
    <w:rsid w:val="009B32AA"/>
    <w:rsid w:val="009B39D9"/>
    <w:rsid w:val="009B41AB"/>
    <w:rsid w:val="009B4B08"/>
    <w:rsid w:val="009B4FC1"/>
    <w:rsid w:val="009B530C"/>
    <w:rsid w:val="009B59B6"/>
    <w:rsid w:val="009B6240"/>
    <w:rsid w:val="009B6F21"/>
    <w:rsid w:val="009B70B2"/>
    <w:rsid w:val="009C0A0C"/>
    <w:rsid w:val="009C0ADA"/>
    <w:rsid w:val="009C0E07"/>
    <w:rsid w:val="009C26E6"/>
    <w:rsid w:val="009C27FB"/>
    <w:rsid w:val="009C2954"/>
    <w:rsid w:val="009C2F04"/>
    <w:rsid w:val="009C534E"/>
    <w:rsid w:val="009C57C3"/>
    <w:rsid w:val="009C65DD"/>
    <w:rsid w:val="009C694A"/>
    <w:rsid w:val="009D096A"/>
    <w:rsid w:val="009D229C"/>
    <w:rsid w:val="009D23DB"/>
    <w:rsid w:val="009D2C0D"/>
    <w:rsid w:val="009D2EB1"/>
    <w:rsid w:val="009D33CD"/>
    <w:rsid w:val="009D359F"/>
    <w:rsid w:val="009D4610"/>
    <w:rsid w:val="009D7120"/>
    <w:rsid w:val="009D72E0"/>
    <w:rsid w:val="009E2D3D"/>
    <w:rsid w:val="009E3CA2"/>
    <w:rsid w:val="009E3CEC"/>
    <w:rsid w:val="009E4CEF"/>
    <w:rsid w:val="009E4F58"/>
    <w:rsid w:val="009E4FCC"/>
    <w:rsid w:val="009E52C8"/>
    <w:rsid w:val="009F00F9"/>
    <w:rsid w:val="009F0425"/>
    <w:rsid w:val="009F042A"/>
    <w:rsid w:val="009F06DD"/>
    <w:rsid w:val="009F091B"/>
    <w:rsid w:val="009F0D29"/>
    <w:rsid w:val="009F0F30"/>
    <w:rsid w:val="009F1010"/>
    <w:rsid w:val="009F1258"/>
    <w:rsid w:val="009F1FF3"/>
    <w:rsid w:val="009F2B94"/>
    <w:rsid w:val="009F2C73"/>
    <w:rsid w:val="009F4621"/>
    <w:rsid w:val="009F6322"/>
    <w:rsid w:val="00A003B8"/>
    <w:rsid w:val="00A009FE"/>
    <w:rsid w:val="00A02C4C"/>
    <w:rsid w:val="00A03039"/>
    <w:rsid w:val="00A050FB"/>
    <w:rsid w:val="00A053A0"/>
    <w:rsid w:val="00A05B53"/>
    <w:rsid w:val="00A0617F"/>
    <w:rsid w:val="00A0621D"/>
    <w:rsid w:val="00A06924"/>
    <w:rsid w:val="00A06A9C"/>
    <w:rsid w:val="00A07029"/>
    <w:rsid w:val="00A07233"/>
    <w:rsid w:val="00A10B04"/>
    <w:rsid w:val="00A11279"/>
    <w:rsid w:val="00A116B8"/>
    <w:rsid w:val="00A123F4"/>
    <w:rsid w:val="00A1343E"/>
    <w:rsid w:val="00A1345E"/>
    <w:rsid w:val="00A13B9B"/>
    <w:rsid w:val="00A172DF"/>
    <w:rsid w:val="00A173B7"/>
    <w:rsid w:val="00A17A8D"/>
    <w:rsid w:val="00A218AF"/>
    <w:rsid w:val="00A21C5C"/>
    <w:rsid w:val="00A26483"/>
    <w:rsid w:val="00A2722B"/>
    <w:rsid w:val="00A279C4"/>
    <w:rsid w:val="00A31BB3"/>
    <w:rsid w:val="00A31DF5"/>
    <w:rsid w:val="00A32CD0"/>
    <w:rsid w:val="00A35E4F"/>
    <w:rsid w:val="00A3768F"/>
    <w:rsid w:val="00A3769E"/>
    <w:rsid w:val="00A37B87"/>
    <w:rsid w:val="00A406B6"/>
    <w:rsid w:val="00A42E28"/>
    <w:rsid w:val="00A44D9F"/>
    <w:rsid w:val="00A45614"/>
    <w:rsid w:val="00A4737C"/>
    <w:rsid w:val="00A47D31"/>
    <w:rsid w:val="00A47E12"/>
    <w:rsid w:val="00A47F8E"/>
    <w:rsid w:val="00A513C8"/>
    <w:rsid w:val="00A51E4D"/>
    <w:rsid w:val="00A529B2"/>
    <w:rsid w:val="00A53362"/>
    <w:rsid w:val="00A53CDC"/>
    <w:rsid w:val="00A5476B"/>
    <w:rsid w:val="00A54AFB"/>
    <w:rsid w:val="00A5504B"/>
    <w:rsid w:val="00A55A21"/>
    <w:rsid w:val="00A55EA3"/>
    <w:rsid w:val="00A56223"/>
    <w:rsid w:val="00A5696C"/>
    <w:rsid w:val="00A60930"/>
    <w:rsid w:val="00A60A5E"/>
    <w:rsid w:val="00A6321C"/>
    <w:rsid w:val="00A633CC"/>
    <w:rsid w:val="00A63D40"/>
    <w:rsid w:val="00A64239"/>
    <w:rsid w:val="00A64F76"/>
    <w:rsid w:val="00A65064"/>
    <w:rsid w:val="00A652E4"/>
    <w:rsid w:val="00A66226"/>
    <w:rsid w:val="00A701B3"/>
    <w:rsid w:val="00A702FC"/>
    <w:rsid w:val="00A70414"/>
    <w:rsid w:val="00A713B2"/>
    <w:rsid w:val="00A717A9"/>
    <w:rsid w:val="00A71EB8"/>
    <w:rsid w:val="00A722BF"/>
    <w:rsid w:val="00A73856"/>
    <w:rsid w:val="00A73D0D"/>
    <w:rsid w:val="00A74E87"/>
    <w:rsid w:val="00A76946"/>
    <w:rsid w:val="00A80016"/>
    <w:rsid w:val="00A82582"/>
    <w:rsid w:val="00A82B3F"/>
    <w:rsid w:val="00A8327C"/>
    <w:rsid w:val="00A836AA"/>
    <w:rsid w:val="00A844F0"/>
    <w:rsid w:val="00A85601"/>
    <w:rsid w:val="00A85D03"/>
    <w:rsid w:val="00A86502"/>
    <w:rsid w:val="00A90B25"/>
    <w:rsid w:val="00A90F57"/>
    <w:rsid w:val="00A913CD"/>
    <w:rsid w:val="00A9338C"/>
    <w:rsid w:val="00A93C31"/>
    <w:rsid w:val="00A949B0"/>
    <w:rsid w:val="00AA19DD"/>
    <w:rsid w:val="00AA1B4F"/>
    <w:rsid w:val="00AA1E7C"/>
    <w:rsid w:val="00AA1F30"/>
    <w:rsid w:val="00AA2411"/>
    <w:rsid w:val="00AA4188"/>
    <w:rsid w:val="00AA4432"/>
    <w:rsid w:val="00AA58A5"/>
    <w:rsid w:val="00AA610B"/>
    <w:rsid w:val="00AB09BF"/>
    <w:rsid w:val="00AB21B9"/>
    <w:rsid w:val="00AB2B90"/>
    <w:rsid w:val="00AB333E"/>
    <w:rsid w:val="00AB377F"/>
    <w:rsid w:val="00AB45D6"/>
    <w:rsid w:val="00AB4BB4"/>
    <w:rsid w:val="00AB5FC5"/>
    <w:rsid w:val="00AB6525"/>
    <w:rsid w:val="00AB6592"/>
    <w:rsid w:val="00AB6D9B"/>
    <w:rsid w:val="00AB70FA"/>
    <w:rsid w:val="00AC1F99"/>
    <w:rsid w:val="00AC2978"/>
    <w:rsid w:val="00AC312C"/>
    <w:rsid w:val="00AC38F0"/>
    <w:rsid w:val="00AC4F85"/>
    <w:rsid w:val="00AC5816"/>
    <w:rsid w:val="00AC5B61"/>
    <w:rsid w:val="00AD0172"/>
    <w:rsid w:val="00AD226E"/>
    <w:rsid w:val="00AD4ACA"/>
    <w:rsid w:val="00AD4B80"/>
    <w:rsid w:val="00AD594B"/>
    <w:rsid w:val="00AD5AC9"/>
    <w:rsid w:val="00AD6D76"/>
    <w:rsid w:val="00AD76F8"/>
    <w:rsid w:val="00AD77E6"/>
    <w:rsid w:val="00AD79B7"/>
    <w:rsid w:val="00AE07DF"/>
    <w:rsid w:val="00AE2C72"/>
    <w:rsid w:val="00AE3B26"/>
    <w:rsid w:val="00AE44FA"/>
    <w:rsid w:val="00AE4795"/>
    <w:rsid w:val="00AE59B5"/>
    <w:rsid w:val="00AE623E"/>
    <w:rsid w:val="00AE6F9C"/>
    <w:rsid w:val="00AE7552"/>
    <w:rsid w:val="00AE777C"/>
    <w:rsid w:val="00AE7C94"/>
    <w:rsid w:val="00AF12FB"/>
    <w:rsid w:val="00AF1F6B"/>
    <w:rsid w:val="00AF20AB"/>
    <w:rsid w:val="00AF28B0"/>
    <w:rsid w:val="00AF2A6D"/>
    <w:rsid w:val="00AF2D65"/>
    <w:rsid w:val="00AF460A"/>
    <w:rsid w:val="00AF4B5D"/>
    <w:rsid w:val="00AF5EC6"/>
    <w:rsid w:val="00AF785A"/>
    <w:rsid w:val="00B00668"/>
    <w:rsid w:val="00B01491"/>
    <w:rsid w:val="00B02F58"/>
    <w:rsid w:val="00B0315C"/>
    <w:rsid w:val="00B03893"/>
    <w:rsid w:val="00B05605"/>
    <w:rsid w:val="00B114A8"/>
    <w:rsid w:val="00B11DA4"/>
    <w:rsid w:val="00B131B8"/>
    <w:rsid w:val="00B13780"/>
    <w:rsid w:val="00B13E3B"/>
    <w:rsid w:val="00B14FD6"/>
    <w:rsid w:val="00B15620"/>
    <w:rsid w:val="00B16D30"/>
    <w:rsid w:val="00B17441"/>
    <w:rsid w:val="00B17E7E"/>
    <w:rsid w:val="00B20207"/>
    <w:rsid w:val="00B20408"/>
    <w:rsid w:val="00B22AC0"/>
    <w:rsid w:val="00B22C44"/>
    <w:rsid w:val="00B236C8"/>
    <w:rsid w:val="00B247DD"/>
    <w:rsid w:val="00B2516A"/>
    <w:rsid w:val="00B253F5"/>
    <w:rsid w:val="00B2548D"/>
    <w:rsid w:val="00B259DD"/>
    <w:rsid w:val="00B26381"/>
    <w:rsid w:val="00B26F1D"/>
    <w:rsid w:val="00B273CC"/>
    <w:rsid w:val="00B27634"/>
    <w:rsid w:val="00B30493"/>
    <w:rsid w:val="00B351F3"/>
    <w:rsid w:val="00B355D3"/>
    <w:rsid w:val="00B3600B"/>
    <w:rsid w:val="00B37DBB"/>
    <w:rsid w:val="00B40609"/>
    <w:rsid w:val="00B40B4D"/>
    <w:rsid w:val="00B40C4E"/>
    <w:rsid w:val="00B417C1"/>
    <w:rsid w:val="00B42088"/>
    <w:rsid w:val="00B4220C"/>
    <w:rsid w:val="00B42991"/>
    <w:rsid w:val="00B44981"/>
    <w:rsid w:val="00B455EE"/>
    <w:rsid w:val="00B456A3"/>
    <w:rsid w:val="00B45811"/>
    <w:rsid w:val="00B46208"/>
    <w:rsid w:val="00B47681"/>
    <w:rsid w:val="00B47A34"/>
    <w:rsid w:val="00B47ADE"/>
    <w:rsid w:val="00B47DC2"/>
    <w:rsid w:val="00B503C5"/>
    <w:rsid w:val="00B50B8B"/>
    <w:rsid w:val="00B50FFE"/>
    <w:rsid w:val="00B51DA9"/>
    <w:rsid w:val="00B521B6"/>
    <w:rsid w:val="00B54316"/>
    <w:rsid w:val="00B5544D"/>
    <w:rsid w:val="00B56351"/>
    <w:rsid w:val="00B60500"/>
    <w:rsid w:val="00B62126"/>
    <w:rsid w:val="00B633DD"/>
    <w:rsid w:val="00B63CD5"/>
    <w:rsid w:val="00B646CC"/>
    <w:rsid w:val="00B65AE7"/>
    <w:rsid w:val="00B661CC"/>
    <w:rsid w:val="00B6688D"/>
    <w:rsid w:val="00B67715"/>
    <w:rsid w:val="00B67FB7"/>
    <w:rsid w:val="00B72495"/>
    <w:rsid w:val="00B72AC1"/>
    <w:rsid w:val="00B72FF4"/>
    <w:rsid w:val="00B741D0"/>
    <w:rsid w:val="00B74B0B"/>
    <w:rsid w:val="00B752B1"/>
    <w:rsid w:val="00B755C3"/>
    <w:rsid w:val="00B75ADA"/>
    <w:rsid w:val="00B77ADA"/>
    <w:rsid w:val="00B80E13"/>
    <w:rsid w:val="00B81EBE"/>
    <w:rsid w:val="00B8335E"/>
    <w:rsid w:val="00B83AFB"/>
    <w:rsid w:val="00B852B8"/>
    <w:rsid w:val="00B85381"/>
    <w:rsid w:val="00B85585"/>
    <w:rsid w:val="00B8565D"/>
    <w:rsid w:val="00B85B79"/>
    <w:rsid w:val="00B85BD2"/>
    <w:rsid w:val="00B86983"/>
    <w:rsid w:val="00B869F0"/>
    <w:rsid w:val="00B90E60"/>
    <w:rsid w:val="00B9175D"/>
    <w:rsid w:val="00B9210F"/>
    <w:rsid w:val="00B92392"/>
    <w:rsid w:val="00B92FAD"/>
    <w:rsid w:val="00B96511"/>
    <w:rsid w:val="00B9740F"/>
    <w:rsid w:val="00B97A75"/>
    <w:rsid w:val="00BA0766"/>
    <w:rsid w:val="00BA1CBC"/>
    <w:rsid w:val="00BA5B40"/>
    <w:rsid w:val="00BA679F"/>
    <w:rsid w:val="00BA78B9"/>
    <w:rsid w:val="00BB0598"/>
    <w:rsid w:val="00BB0639"/>
    <w:rsid w:val="00BB0ABF"/>
    <w:rsid w:val="00BB1581"/>
    <w:rsid w:val="00BB2679"/>
    <w:rsid w:val="00BB4306"/>
    <w:rsid w:val="00BB44BF"/>
    <w:rsid w:val="00BB4E19"/>
    <w:rsid w:val="00BB75A9"/>
    <w:rsid w:val="00BB7777"/>
    <w:rsid w:val="00BC002E"/>
    <w:rsid w:val="00BC18F4"/>
    <w:rsid w:val="00BC22E6"/>
    <w:rsid w:val="00BC3907"/>
    <w:rsid w:val="00BC3CA9"/>
    <w:rsid w:val="00BC46C5"/>
    <w:rsid w:val="00BC54AC"/>
    <w:rsid w:val="00BC6E65"/>
    <w:rsid w:val="00BD02ED"/>
    <w:rsid w:val="00BD1740"/>
    <w:rsid w:val="00BD1BC2"/>
    <w:rsid w:val="00BD1C20"/>
    <w:rsid w:val="00BD1F28"/>
    <w:rsid w:val="00BD278E"/>
    <w:rsid w:val="00BD2923"/>
    <w:rsid w:val="00BD2A08"/>
    <w:rsid w:val="00BD4142"/>
    <w:rsid w:val="00BD7355"/>
    <w:rsid w:val="00BE0CB5"/>
    <w:rsid w:val="00BE0CCB"/>
    <w:rsid w:val="00BE2ACB"/>
    <w:rsid w:val="00BE5DDF"/>
    <w:rsid w:val="00BE7173"/>
    <w:rsid w:val="00BE762F"/>
    <w:rsid w:val="00BF0A5C"/>
    <w:rsid w:val="00BF1435"/>
    <w:rsid w:val="00BF229E"/>
    <w:rsid w:val="00BF238F"/>
    <w:rsid w:val="00BF2F94"/>
    <w:rsid w:val="00BF3540"/>
    <w:rsid w:val="00BF62A6"/>
    <w:rsid w:val="00BF6E30"/>
    <w:rsid w:val="00BF7870"/>
    <w:rsid w:val="00BF7C35"/>
    <w:rsid w:val="00C0014C"/>
    <w:rsid w:val="00C015D6"/>
    <w:rsid w:val="00C024B2"/>
    <w:rsid w:val="00C034B8"/>
    <w:rsid w:val="00C053BC"/>
    <w:rsid w:val="00C055FE"/>
    <w:rsid w:val="00C10F00"/>
    <w:rsid w:val="00C118E6"/>
    <w:rsid w:val="00C1311F"/>
    <w:rsid w:val="00C144F0"/>
    <w:rsid w:val="00C14EFC"/>
    <w:rsid w:val="00C15153"/>
    <w:rsid w:val="00C159DE"/>
    <w:rsid w:val="00C1713E"/>
    <w:rsid w:val="00C17A17"/>
    <w:rsid w:val="00C2511C"/>
    <w:rsid w:val="00C2606E"/>
    <w:rsid w:val="00C31CD3"/>
    <w:rsid w:val="00C3254D"/>
    <w:rsid w:val="00C325A7"/>
    <w:rsid w:val="00C35203"/>
    <w:rsid w:val="00C35EBF"/>
    <w:rsid w:val="00C36B09"/>
    <w:rsid w:val="00C403DA"/>
    <w:rsid w:val="00C40483"/>
    <w:rsid w:val="00C4052E"/>
    <w:rsid w:val="00C40DDA"/>
    <w:rsid w:val="00C41C3E"/>
    <w:rsid w:val="00C41EA6"/>
    <w:rsid w:val="00C42351"/>
    <w:rsid w:val="00C428E6"/>
    <w:rsid w:val="00C442E4"/>
    <w:rsid w:val="00C45DA4"/>
    <w:rsid w:val="00C5026E"/>
    <w:rsid w:val="00C50890"/>
    <w:rsid w:val="00C509E1"/>
    <w:rsid w:val="00C50F40"/>
    <w:rsid w:val="00C542B6"/>
    <w:rsid w:val="00C546C8"/>
    <w:rsid w:val="00C54CE5"/>
    <w:rsid w:val="00C55080"/>
    <w:rsid w:val="00C55F37"/>
    <w:rsid w:val="00C5747E"/>
    <w:rsid w:val="00C57A60"/>
    <w:rsid w:val="00C60928"/>
    <w:rsid w:val="00C60ED7"/>
    <w:rsid w:val="00C621B8"/>
    <w:rsid w:val="00C64982"/>
    <w:rsid w:val="00C652E9"/>
    <w:rsid w:val="00C65B7E"/>
    <w:rsid w:val="00C66F28"/>
    <w:rsid w:val="00C6714D"/>
    <w:rsid w:val="00C673F0"/>
    <w:rsid w:val="00C7029D"/>
    <w:rsid w:val="00C73183"/>
    <w:rsid w:val="00C733B2"/>
    <w:rsid w:val="00C73559"/>
    <w:rsid w:val="00C73FD6"/>
    <w:rsid w:val="00C74F11"/>
    <w:rsid w:val="00C75EAD"/>
    <w:rsid w:val="00C76B40"/>
    <w:rsid w:val="00C8000C"/>
    <w:rsid w:val="00C804CD"/>
    <w:rsid w:val="00C806A6"/>
    <w:rsid w:val="00C806BB"/>
    <w:rsid w:val="00C80ADB"/>
    <w:rsid w:val="00C80B6E"/>
    <w:rsid w:val="00C811BB"/>
    <w:rsid w:val="00C816DA"/>
    <w:rsid w:val="00C82214"/>
    <w:rsid w:val="00C823F7"/>
    <w:rsid w:val="00C824A6"/>
    <w:rsid w:val="00C82B85"/>
    <w:rsid w:val="00C831D8"/>
    <w:rsid w:val="00C83D45"/>
    <w:rsid w:val="00C85FD1"/>
    <w:rsid w:val="00C86427"/>
    <w:rsid w:val="00C8653C"/>
    <w:rsid w:val="00C86A72"/>
    <w:rsid w:val="00C86A77"/>
    <w:rsid w:val="00C901AE"/>
    <w:rsid w:val="00C90C4E"/>
    <w:rsid w:val="00C92012"/>
    <w:rsid w:val="00C92A0D"/>
    <w:rsid w:val="00C92E36"/>
    <w:rsid w:val="00C93752"/>
    <w:rsid w:val="00C957D7"/>
    <w:rsid w:val="00C962F3"/>
    <w:rsid w:val="00C96499"/>
    <w:rsid w:val="00C97800"/>
    <w:rsid w:val="00C97C18"/>
    <w:rsid w:val="00CA11CD"/>
    <w:rsid w:val="00CA1404"/>
    <w:rsid w:val="00CA266A"/>
    <w:rsid w:val="00CA37B2"/>
    <w:rsid w:val="00CA6A0B"/>
    <w:rsid w:val="00CA74CC"/>
    <w:rsid w:val="00CB07D4"/>
    <w:rsid w:val="00CB1083"/>
    <w:rsid w:val="00CB1706"/>
    <w:rsid w:val="00CB3F9A"/>
    <w:rsid w:val="00CB5C97"/>
    <w:rsid w:val="00CB6B4F"/>
    <w:rsid w:val="00CC03C3"/>
    <w:rsid w:val="00CC11BC"/>
    <w:rsid w:val="00CC136C"/>
    <w:rsid w:val="00CC1BDB"/>
    <w:rsid w:val="00CC22F9"/>
    <w:rsid w:val="00CC40E8"/>
    <w:rsid w:val="00CC42B8"/>
    <w:rsid w:val="00CC4C4E"/>
    <w:rsid w:val="00CC76A9"/>
    <w:rsid w:val="00CC7969"/>
    <w:rsid w:val="00CD04FE"/>
    <w:rsid w:val="00CD080C"/>
    <w:rsid w:val="00CD13CB"/>
    <w:rsid w:val="00CD14A7"/>
    <w:rsid w:val="00CD1EE8"/>
    <w:rsid w:val="00CD3B45"/>
    <w:rsid w:val="00CD4613"/>
    <w:rsid w:val="00CD4B6A"/>
    <w:rsid w:val="00CD516B"/>
    <w:rsid w:val="00CD55B4"/>
    <w:rsid w:val="00CD6283"/>
    <w:rsid w:val="00CD68B5"/>
    <w:rsid w:val="00CD7D75"/>
    <w:rsid w:val="00CE1227"/>
    <w:rsid w:val="00CE2D95"/>
    <w:rsid w:val="00CE39FA"/>
    <w:rsid w:val="00CE43E0"/>
    <w:rsid w:val="00CE4ED9"/>
    <w:rsid w:val="00CE55E3"/>
    <w:rsid w:val="00CE59AF"/>
    <w:rsid w:val="00CE5AFC"/>
    <w:rsid w:val="00CE5CDD"/>
    <w:rsid w:val="00CE652A"/>
    <w:rsid w:val="00CE77EE"/>
    <w:rsid w:val="00CE77F4"/>
    <w:rsid w:val="00CE7F59"/>
    <w:rsid w:val="00CF0B35"/>
    <w:rsid w:val="00CF0FA9"/>
    <w:rsid w:val="00CF1019"/>
    <w:rsid w:val="00CF297B"/>
    <w:rsid w:val="00CF3FEE"/>
    <w:rsid w:val="00CF643B"/>
    <w:rsid w:val="00CF743D"/>
    <w:rsid w:val="00CF7628"/>
    <w:rsid w:val="00D01BFE"/>
    <w:rsid w:val="00D0333D"/>
    <w:rsid w:val="00D0386E"/>
    <w:rsid w:val="00D04525"/>
    <w:rsid w:val="00D048A3"/>
    <w:rsid w:val="00D058EC"/>
    <w:rsid w:val="00D060AA"/>
    <w:rsid w:val="00D0706C"/>
    <w:rsid w:val="00D0779E"/>
    <w:rsid w:val="00D100E7"/>
    <w:rsid w:val="00D1237B"/>
    <w:rsid w:val="00D12510"/>
    <w:rsid w:val="00D126FA"/>
    <w:rsid w:val="00D12A15"/>
    <w:rsid w:val="00D147C5"/>
    <w:rsid w:val="00D14A87"/>
    <w:rsid w:val="00D15051"/>
    <w:rsid w:val="00D17075"/>
    <w:rsid w:val="00D2086F"/>
    <w:rsid w:val="00D24570"/>
    <w:rsid w:val="00D245B4"/>
    <w:rsid w:val="00D24629"/>
    <w:rsid w:val="00D27A8F"/>
    <w:rsid w:val="00D27A9F"/>
    <w:rsid w:val="00D312D1"/>
    <w:rsid w:val="00D32ADA"/>
    <w:rsid w:val="00D33E11"/>
    <w:rsid w:val="00D353EB"/>
    <w:rsid w:val="00D3558C"/>
    <w:rsid w:val="00D356E6"/>
    <w:rsid w:val="00D419ED"/>
    <w:rsid w:val="00D42679"/>
    <w:rsid w:val="00D42791"/>
    <w:rsid w:val="00D43293"/>
    <w:rsid w:val="00D4361F"/>
    <w:rsid w:val="00D43785"/>
    <w:rsid w:val="00D43D0C"/>
    <w:rsid w:val="00D45B88"/>
    <w:rsid w:val="00D47287"/>
    <w:rsid w:val="00D4731D"/>
    <w:rsid w:val="00D47D96"/>
    <w:rsid w:val="00D5044F"/>
    <w:rsid w:val="00D50912"/>
    <w:rsid w:val="00D50CDD"/>
    <w:rsid w:val="00D51018"/>
    <w:rsid w:val="00D51734"/>
    <w:rsid w:val="00D52D85"/>
    <w:rsid w:val="00D54487"/>
    <w:rsid w:val="00D54A0D"/>
    <w:rsid w:val="00D564CC"/>
    <w:rsid w:val="00D56A90"/>
    <w:rsid w:val="00D57129"/>
    <w:rsid w:val="00D60451"/>
    <w:rsid w:val="00D61FEB"/>
    <w:rsid w:val="00D625FE"/>
    <w:rsid w:val="00D62FF2"/>
    <w:rsid w:val="00D64686"/>
    <w:rsid w:val="00D65283"/>
    <w:rsid w:val="00D65891"/>
    <w:rsid w:val="00D66CB9"/>
    <w:rsid w:val="00D66DAE"/>
    <w:rsid w:val="00D67768"/>
    <w:rsid w:val="00D67E8F"/>
    <w:rsid w:val="00D70366"/>
    <w:rsid w:val="00D70869"/>
    <w:rsid w:val="00D71006"/>
    <w:rsid w:val="00D713A0"/>
    <w:rsid w:val="00D72225"/>
    <w:rsid w:val="00D72503"/>
    <w:rsid w:val="00D72616"/>
    <w:rsid w:val="00D7389D"/>
    <w:rsid w:val="00D73CC4"/>
    <w:rsid w:val="00D74437"/>
    <w:rsid w:val="00D74E3A"/>
    <w:rsid w:val="00D76034"/>
    <w:rsid w:val="00D76304"/>
    <w:rsid w:val="00D764A1"/>
    <w:rsid w:val="00D77155"/>
    <w:rsid w:val="00D77919"/>
    <w:rsid w:val="00D81200"/>
    <w:rsid w:val="00D81712"/>
    <w:rsid w:val="00D819EA"/>
    <w:rsid w:val="00D81C91"/>
    <w:rsid w:val="00D82941"/>
    <w:rsid w:val="00D82F3A"/>
    <w:rsid w:val="00D83C56"/>
    <w:rsid w:val="00D84AE5"/>
    <w:rsid w:val="00D852EB"/>
    <w:rsid w:val="00D8647E"/>
    <w:rsid w:val="00D868D0"/>
    <w:rsid w:val="00D87183"/>
    <w:rsid w:val="00D91CC6"/>
    <w:rsid w:val="00D93981"/>
    <w:rsid w:val="00D94AD3"/>
    <w:rsid w:val="00D9521D"/>
    <w:rsid w:val="00D961FE"/>
    <w:rsid w:val="00D966FE"/>
    <w:rsid w:val="00D96D4F"/>
    <w:rsid w:val="00DA1032"/>
    <w:rsid w:val="00DA18D3"/>
    <w:rsid w:val="00DA198E"/>
    <w:rsid w:val="00DA3A70"/>
    <w:rsid w:val="00DA4E76"/>
    <w:rsid w:val="00DA4F6D"/>
    <w:rsid w:val="00DA5365"/>
    <w:rsid w:val="00DA5B0D"/>
    <w:rsid w:val="00DA5F8D"/>
    <w:rsid w:val="00DA601D"/>
    <w:rsid w:val="00DA62D0"/>
    <w:rsid w:val="00DA67B1"/>
    <w:rsid w:val="00DA6962"/>
    <w:rsid w:val="00DA74E7"/>
    <w:rsid w:val="00DA7721"/>
    <w:rsid w:val="00DA77F3"/>
    <w:rsid w:val="00DB201C"/>
    <w:rsid w:val="00DB28A0"/>
    <w:rsid w:val="00DB32BB"/>
    <w:rsid w:val="00DB35CD"/>
    <w:rsid w:val="00DB47FC"/>
    <w:rsid w:val="00DB4CF0"/>
    <w:rsid w:val="00DB6D8C"/>
    <w:rsid w:val="00DB6F39"/>
    <w:rsid w:val="00DC0264"/>
    <w:rsid w:val="00DC100F"/>
    <w:rsid w:val="00DC3861"/>
    <w:rsid w:val="00DC5E61"/>
    <w:rsid w:val="00DC65D2"/>
    <w:rsid w:val="00DD03B4"/>
    <w:rsid w:val="00DD05F1"/>
    <w:rsid w:val="00DD073C"/>
    <w:rsid w:val="00DD1798"/>
    <w:rsid w:val="00DD1B37"/>
    <w:rsid w:val="00DD1E3D"/>
    <w:rsid w:val="00DD3886"/>
    <w:rsid w:val="00DD7F89"/>
    <w:rsid w:val="00DE195D"/>
    <w:rsid w:val="00DE29E9"/>
    <w:rsid w:val="00DE3055"/>
    <w:rsid w:val="00DE36EA"/>
    <w:rsid w:val="00DE43DE"/>
    <w:rsid w:val="00DE4466"/>
    <w:rsid w:val="00DF010C"/>
    <w:rsid w:val="00DF0A08"/>
    <w:rsid w:val="00DF0AB0"/>
    <w:rsid w:val="00DF0ADA"/>
    <w:rsid w:val="00DF0DBA"/>
    <w:rsid w:val="00DF14F8"/>
    <w:rsid w:val="00DF1F64"/>
    <w:rsid w:val="00DF346D"/>
    <w:rsid w:val="00DF5B4E"/>
    <w:rsid w:val="00DF6208"/>
    <w:rsid w:val="00DF634F"/>
    <w:rsid w:val="00DF6CD8"/>
    <w:rsid w:val="00E006DC"/>
    <w:rsid w:val="00E007F9"/>
    <w:rsid w:val="00E00892"/>
    <w:rsid w:val="00E0149B"/>
    <w:rsid w:val="00E02824"/>
    <w:rsid w:val="00E042FD"/>
    <w:rsid w:val="00E060BB"/>
    <w:rsid w:val="00E06214"/>
    <w:rsid w:val="00E0676D"/>
    <w:rsid w:val="00E07340"/>
    <w:rsid w:val="00E078BE"/>
    <w:rsid w:val="00E07DA0"/>
    <w:rsid w:val="00E10A25"/>
    <w:rsid w:val="00E125B8"/>
    <w:rsid w:val="00E13DC2"/>
    <w:rsid w:val="00E1471D"/>
    <w:rsid w:val="00E1532B"/>
    <w:rsid w:val="00E15817"/>
    <w:rsid w:val="00E16974"/>
    <w:rsid w:val="00E201B7"/>
    <w:rsid w:val="00E20D98"/>
    <w:rsid w:val="00E212B3"/>
    <w:rsid w:val="00E2130C"/>
    <w:rsid w:val="00E21EB6"/>
    <w:rsid w:val="00E22B14"/>
    <w:rsid w:val="00E22E6B"/>
    <w:rsid w:val="00E236CC"/>
    <w:rsid w:val="00E2612E"/>
    <w:rsid w:val="00E26576"/>
    <w:rsid w:val="00E300B1"/>
    <w:rsid w:val="00E30357"/>
    <w:rsid w:val="00E31846"/>
    <w:rsid w:val="00E330E4"/>
    <w:rsid w:val="00E333F1"/>
    <w:rsid w:val="00E33D0B"/>
    <w:rsid w:val="00E34ACA"/>
    <w:rsid w:val="00E3628F"/>
    <w:rsid w:val="00E36C9D"/>
    <w:rsid w:val="00E374F3"/>
    <w:rsid w:val="00E417F3"/>
    <w:rsid w:val="00E4207D"/>
    <w:rsid w:val="00E420EA"/>
    <w:rsid w:val="00E431F2"/>
    <w:rsid w:val="00E452BE"/>
    <w:rsid w:val="00E459D3"/>
    <w:rsid w:val="00E47D85"/>
    <w:rsid w:val="00E47F5C"/>
    <w:rsid w:val="00E509FB"/>
    <w:rsid w:val="00E50CC8"/>
    <w:rsid w:val="00E52A46"/>
    <w:rsid w:val="00E53B5E"/>
    <w:rsid w:val="00E53E6E"/>
    <w:rsid w:val="00E54D3F"/>
    <w:rsid w:val="00E56505"/>
    <w:rsid w:val="00E61518"/>
    <w:rsid w:val="00E62E7B"/>
    <w:rsid w:val="00E63186"/>
    <w:rsid w:val="00E64B47"/>
    <w:rsid w:val="00E64EE2"/>
    <w:rsid w:val="00E67427"/>
    <w:rsid w:val="00E7309D"/>
    <w:rsid w:val="00E7726F"/>
    <w:rsid w:val="00E77A6D"/>
    <w:rsid w:val="00E806FE"/>
    <w:rsid w:val="00E81FDA"/>
    <w:rsid w:val="00E824EE"/>
    <w:rsid w:val="00E82AB2"/>
    <w:rsid w:val="00E82EF5"/>
    <w:rsid w:val="00E83E22"/>
    <w:rsid w:val="00E846D4"/>
    <w:rsid w:val="00E84B42"/>
    <w:rsid w:val="00E86540"/>
    <w:rsid w:val="00E904AC"/>
    <w:rsid w:val="00E93E6A"/>
    <w:rsid w:val="00E944BF"/>
    <w:rsid w:val="00E95A03"/>
    <w:rsid w:val="00EA06E3"/>
    <w:rsid w:val="00EA1BBC"/>
    <w:rsid w:val="00EA35AA"/>
    <w:rsid w:val="00EA3876"/>
    <w:rsid w:val="00EA39CD"/>
    <w:rsid w:val="00EA3BAD"/>
    <w:rsid w:val="00EA67C1"/>
    <w:rsid w:val="00EA741D"/>
    <w:rsid w:val="00EB03F7"/>
    <w:rsid w:val="00EB0C54"/>
    <w:rsid w:val="00EB16ED"/>
    <w:rsid w:val="00EB1DEE"/>
    <w:rsid w:val="00EB2871"/>
    <w:rsid w:val="00EB395E"/>
    <w:rsid w:val="00EB5D91"/>
    <w:rsid w:val="00EB5D95"/>
    <w:rsid w:val="00EB6785"/>
    <w:rsid w:val="00EB6E4B"/>
    <w:rsid w:val="00EB76AB"/>
    <w:rsid w:val="00EB7C66"/>
    <w:rsid w:val="00EC05E4"/>
    <w:rsid w:val="00EC061F"/>
    <w:rsid w:val="00EC2D01"/>
    <w:rsid w:val="00EC3F6B"/>
    <w:rsid w:val="00EC533A"/>
    <w:rsid w:val="00EC6898"/>
    <w:rsid w:val="00EC7FD3"/>
    <w:rsid w:val="00ED0936"/>
    <w:rsid w:val="00ED15F1"/>
    <w:rsid w:val="00ED17A5"/>
    <w:rsid w:val="00ED1EBC"/>
    <w:rsid w:val="00ED2960"/>
    <w:rsid w:val="00ED3616"/>
    <w:rsid w:val="00ED3A06"/>
    <w:rsid w:val="00ED4214"/>
    <w:rsid w:val="00ED452E"/>
    <w:rsid w:val="00ED4907"/>
    <w:rsid w:val="00ED5546"/>
    <w:rsid w:val="00ED6358"/>
    <w:rsid w:val="00ED6852"/>
    <w:rsid w:val="00ED7C7A"/>
    <w:rsid w:val="00ED7FC9"/>
    <w:rsid w:val="00EE00CF"/>
    <w:rsid w:val="00EE05A2"/>
    <w:rsid w:val="00EE0E84"/>
    <w:rsid w:val="00EE1191"/>
    <w:rsid w:val="00EE1CAA"/>
    <w:rsid w:val="00EE3B53"/>
    <w:rsid w:val="00EE462A"/>
    <w:rsid w:val="00EE62C6"/>
    <w:rsid w:val="00EE777F"/>
    <w:rsid w:val="00EF1AB0"/>
    <w:rsid w:val="00EF27D0"/>
    <w:rsid w:val="00EF3143"/>
    <w:rsid w:val="00EF55DD"/>
    <w:rsid w:val="00EF6FDE"/>
    <w:rsid w:val="00EF7486"/>
    <w:rsid w:val="00F01466"/>
    <w:rsid w:val="00F0204A"/>
    <w:rsid w:val="00F038EF"/>
    <w:rsid w:val="00F03CB1"/>
    <w:rsid w:val="00F0514A"/>
    <w:rsid w:val="00F0569B"/>
    <w:rsid w:val="00F06B7B"/>
    <w:rsid w:val="00F06D33"/>
    <w:rsid w:val="00F10CE3"/>
    <w:rsid w:val="00F1220A"/>
    <w:rsid w:val="00F13B6D"/>
    <w:rsid w:val="00F145B8"/>
    <w:rsid w:val="00F15946"/>
    <w:rsid w:val="00F16E63"/>
    <w:rsid w:val="00F17A8B"/>
    <w:rsid w:val="00F2079A"/>
    <w:rsid w:val="00F20C06"/>
    <w:rsid w:val="00F2263D"/>
    <w:rsid w:val="00F22E22"/>
    <w:rsid w:val="00F247E6"/>
    <w:rsid w:val="00F25670"/>
    <w:rsid w:val="00F258D4"/>
    <w:rsid w:val="00F25B97"/>
    <w:rsid w:val="00F26AB3"/>
    <w:rsid w:val="00F26D0F"/>
    <w:rsid w:val="00F2706A"/>
    <w:rsid w:val="00F272C5"/>
    <w:rsid w:val="00F3018F"/>
    <w:rsid w:val="00F32736"/>
    <w:rsid w:val="00F3291A"/>
    <w:rsid w:val="00F32EB6"/>
    <w:rsid w:val="00F3779D"/>
    <w:rsid w:val="00F37AF6"/>
    <w:rsid w:val="00F41931"/>
    <w:rsid w:val="00F41EBE"/>
    <w:rsid w:val="00F420DF"/>
    <w:rsid w:val="00F46CEC"/>
    <w:rsid w:val="00F47F8F"/>
    <w:rsid w:val="00F5481C"/>
    <w:rsid w:val="00F555C6"/>
    <w:rsid w:val="00F57736"/>
    <w:rsid w:val="00F5795C"/>
    <w:rsid w:val="00F616CC"/>
    <w:rsid w:val="00F61C86"/>
    <w:rsid w:val="00F61F8A"/>
    <w:rsid w:val="00F6200D"/>
    <w:rsid w:val="00F629B6"/>
    <w:rsid w:val="00F6356C"/>
    <w:rsid w:val="00F63902"/>
    <w:rsid w:val="00F6464B"/>
    <w:rsid w:val="00F64A5B"/>
    <w:rsid w:val="00F67057"/>
    <w:rsid w:val="00F674D0"/>
    <w:rsid w:val="00F71343"/>
    <w:rsid w:val="00F714FA"/>
    <w:rsid w:val="00F72576"/>
    <w:rsid w:val="00F735FB"/>
    <w:rsid w:val="00F750BC"/>
    <w:rsid w:val="00F75C52"/>
    <w:rsid w:val="00F762B0"/>
    <w:rsid w:val="00F805DD"/>
    <w:rsid w:val="00F8097C"/>
    <w:rsid w:val="00F811F6"/>
    <w:rsid w:val="00F8145B"/>
    <w:rsid w:val="00F816F6"/>
    <w:rsid w:val="00F82064"/>
    <w:rsid w:val="00F82827"/>
    <w:rsid w:val="00F8300E"/>
    <w:rsid w:val="00F84157"/>
    <w:rsid w:val="00F841D8"/>
    <w:rsid w:val="00F8421F"/>
    <w:rsid w:val="00F84398"/>
    <w:rsid w:val="00F84585"/>
    <w:rsid w:val="00F866FD"/>
    <w:rsid w:val="00F86F1C"/>
    <w:rsid w:val="00F87386"/>
    <w:rsid w:val="00F912FF"/>
    <w:rsid w:val="00F91356"/>
    <w:rsid w:val="00F919AB"/>
    <w:rsid w:val="00F91E80"/>
    <w:rsid w:val="00F9217B"/>
    <w:rsid w:val="00F934F5"/>
    <w:rsid w:val="00F9402C"/>
    <w:rsid w:val="00F945E0"/>
    <w:rsid w:val="00F94B94"/>
    <w:rsid w:val="00F9529E"/>
    <w:rsid w:val="00F96F4C"/>
    <w:rsid w:val="00F9742B"/>
    <w:rsid w:val="00F97CF1"/>
    <w:rsid w:val="00F97EE2"/>
    <w:rsid w:val="00FA06CD"/>
    <w:rsid w:val="00FA082B"/>
    <w:rsid w:val="00FA084E"/>
    <w:rsid w:val="00FA0F04"/>
    <w:rsid w:val="00FA13DC"/>
    <w:rsid w:val="00FA13DE"/>
    <w:rsid w:val="00FA2529"/>
    <w:rsid w:val="00FA2F1E"/>
    <w:rsid w:val="00FA4BD6"/>
    <w:rsid w:val="00FA7A9E"/>
    <w:rsid w:val="00FB039E"/>
    <w:rsid w:val="00FB06D6"/>
    <w:rsid w:val="00FB091A"/>
    <w:rsid w:val="00FB135F"/>
    <w:rsid w:val="00FB259D"/>
    <w:rsid w:val="00FB2A4A"/>
    <w:rsid w:val="00FB6F8E"/>
    <w:rsid w:val="00FB78B6"/>
    <w:rsid w:val="00FB79AE"/>
    <w:rsid w:val="00FC0FD1"/>
    <w:rsid w:val="00FC169E"/>
    <w:rsid w:val="00FC184C"/>
    <w:rsid w:val="00FC1DD1"/>
    <w:rsid w:val="00FC34D6"/>
    <w:rsid w:val="00FC3938"/>
    <w:rsid w:val="00FC4202"/>
    <w:rsid w:val="00FC52C6"/>
    <w:rsid w:val="00FC58B5"/>
    <w:rsid w:val="00FC643D"/>
    <w:rsid w:val="00FC7B6A"/>
    <w:rsid w:val="00FD1239"/>
    <w:rsid w:val="00FD1D8F"/>
    <w:rsid w:val="00FD37BB"/>
    <w:rsid w:val="00FD3858"/>
    <w:rsid w:val="00FD4D4E"/>
    <w:rsid w:val="00FD616B"/>
    <w:rsid w:val="00FD635A"/>
    <w:rsid w:val="00FD6F82"/>
    <w:rsid w:val="00FE02AD"/>
    <w:rsid w:val="00FE0525"/>
    <w:rsid w:val="00FE1DF0"/>
    <w:rsid w:val="00FE228C"/>
    <w:rsid w:val="00FE22CE"/>
    <w:rsid w:val="00FE272A"/>
    <w:rsid w:val="00FE3666"/>
    <w:rsid w:val="00FE3861"/>
    <w:rsid w:val="00FE4901"/>
    <w:rsid w:val="00FE508A"/>
    <w:rsid w:val="00FE5A60"/>
    <w:rsid w:val="00FE5C99"/>
    <w:rsid w:val="00FE648C"/>
    <w:rsid w:val="00FE64C4"/>
    <w:rsid w:val="00FE746F"/>
    <w:rsid w:val="00FF0235"/>
    <w:rsid w:val="00FF02F5"/>
    <w:rsid w:val="00FF4E01"/>
    <w:rsid w:val="00FF50A6"/>
    <w:rsid w:val="00FF6D0A"/>
    <w:rsid w:val="00FF7291"/>
    <w:rsid w:val="00FF7DB2"/>
    <w:rsid w:val="00FF7F79"/>
    <w:rsid w:val="015566F9"/>
    <w:rsid w:val="01825861"/>
    <w:rsid w:val="01B6EC9B"/>
    <w:rsid w:val="031E28C2"/>
    <w:rsid w:val="036C9CFD"/>
    <w:rsid w:val="0491DC47"/>
    <w:rsid w:val="055295CC"/>
    <w:rsid w:val="059BD202"/>
    <w:rsid w:val="0626976C"/>
    <w:rsid w:val="068A4E5A"/>
    <w:rsid w:val="072AE70B"/>
    <w:rsid w:val="08B8CC0D"/>
    <w:rsid w:val="08DE16BA"/>
    <w:rsid w:val="0A067B6B"/>
    <w:rsid w:val="0AA164FD"/>
    <w:rsid w:val="0AAADFFC"/>
    <w:rsid w:val="0AB0671B"/>
    <w:rsid w:val="0CBE6E05"/>
    <w:rsid w:val="0D196C34"/>
    <w:rsid w:val="0E6182D1"/>
    <w:rsid w:val="0E6B8BAF"/>
    <w:rsid w:val="0F64F92C"/>
    <w:rsid w:val="0FB2AE80"/>
    <w:rsid w:val="0FB58C6A"/>
    <w:rsid w:val="0FE10219"/>
    <w:rsid w:val="1110A655"/>
    <w:rsid w:val="1117CC04"/>
    <w:rsid w:val="1124874B"/>
    <w:rsid w:val="117C3B90"/>
    <w:rsid w:val="117DEE02"/>
    <w:rsid w:val="11D9B8D1"/>
    <w:rsid w:val="126A0E08"/>
    <w:rsid w:val="12CCF426"/>
    <w:rsid w:val="1382282E"/>
    <w:rsid w:val="146D5181"/>
    <w:rsid w:val="14795386"/>
    <w:rsid w:val="15574CA1"/>
    <w:rsid w:val="1562D9AB"/>
    <w:rsid w:val="16509C55"/>
    <w:rsid w:val="1653C3F9"/>
    <w:rsid w:val="16AE56D3"/>
    <w:rsid w:val="16F31D02"/>
    <w:rsid w:val="174FAA8E"/>
    <w:rsid w:val="17542DFA"/>
    <w:rsid w:val="177738FF"/>
    <w:rsid w:val="18D56A4F"/>
    <w:rsid w:val="194BDCD8"/>
    <w:rsid w:val="19C4AEA5"/>
    <w:rsid w:val="1A0A6397"/>
    <w:rsid w:val="1C2A043F"/>
    <w:rsid w:val="1C4B6F64"/>
    <w:rsid w:val="1C815E49"/>
    <w:rsid w:val="1CBCE39E"/>
    <w:rsid w:val="1CEE9F50"/>
    <w:rsid w:val="1D1CFF0B"/>
    <w:rsid w:val="1D471BEF"/>
    <w:rsid w:val="1D64D6D8"/>
    <w:rsid w:val="1EA2463D"/>
    <w:rsid w:val="1EF1A41E"/>
    <w:rsid w:val="1EF247E6"/>
    <w:rsid w:val="1EFE2EE7"/>
    <w:rsid w:val="1F469A25"/>
    <w:rsid w:val="1F836200"/>
    <w:rsid w:val="1F99AF98"/>
    <w:rsid w:val="1FBF94B5"/>
    <w:rsid w:val="2057548F"/>
    <w:rsid w:val="20F9C31E"/>
    <w:rsid w:val="21337AE7"/>
    <w:rsid w:val="214418B1"/>
    <w:rsid w:val="222AFBB6"/>
    <w:rsid w:val="22B66D7C"/>
    <w:rsid w:val="249305D8"/>
    <w:rsid w:val="2500AE9C"/>
    <w:rsid w:val="252F6AE3"/>
    <w:rsid w:val="25D9EE54"/>
    <w:rsid w:val="269F2A7F"/>
    <w:rsid w:val="26C546F7"/>
    <w:rsid w:val="26D5B2FB"/>
    <w:rsid w:val="26F7E3F9"/>
    <w:rsid w:val="26FABD45"/>
    <w:rsid w:val="276BEE47"/>
    <w:rsid w:val="278EB690"/>
    <w:rsid w:val="27CC045C"/>
    <w:rsid w:val="2858CCB4"/>
    <w:rsid w:val="29204A48"/>
    <w:rsid w:val="298370E3"/>
    <w:rsid w:val="2A39240B"/>
    <w:rsid w:val="2BB8C0BB"/>
    <w:rsid w:val="2D20AA20"/>
    <w:rsid w:val="2D690C22"/>
    <w:rsid w:val="2DFDF814"/>
    <w:rsid w:val="2E0FBA89"/>
    <w:rsid w:val="2E20BFC1"/>
    <w:rsid w:val="2F1C4037"/>
    <w:rsid w:val="2FA17350"/>
    <w:rsid w:val="3017B887"/>
    <w:rsid w:val="3101D668"/>
    <w:rsid w:val="31FBC1B5"/>
    <w:rsid w:val="323C0428"/>
    <w:rsid w:val="33039DE5"/>
    <w:rsid w:val="3313F0AD"/>
    <w:rsid w:val="33A2BCDE"/>
    <w:rsid w:val="3419EF75"/>
    <w:rsid w:val="342FB595"/>
    <w:rsid w:val="3456A81A"/>
    <w:rsid w:val="35C563F6"/>
    <w:rsid w:val="35E5530A"/>
    <w:rsid w:val="36018766"/>
    <w:rsid w:val="36184C92"/>
    <w:rsid w:val="36A9667A"/>
    <w:rsid w:val="376194A1"/>
    <w:rsid w:val="37CDF5FF"/>
    <w:rsid w:val="38D741B4"/>
    <w:rsid w:val="38DB43CB"/>
    <w:rsid w:val="392F7A36"/>
    <w:rsid w:val="39A57A11"/>
    <w:rsid w:val="39B91D29"/>
    <w:rsid w:val="3A7BDB07"/>
    <w:rsid w:val="3AB19E3D"/>
    <w:rsid w:val="3B48D00D"/>
    <w:rsid w:val="3B4EDEC3"/>
    <w:rsid w:val="3B54E5B8"/>
    <w:rsid w:val="3C70E595"/>
    <w:rsid w:val="3CE53261"/>
    <w:rsid w:val="3D7DD0E5"/>
    <w:rsid w:val="3DD0D625"/>
    <w:rsid w:val="3E0CB5F6"/>
    <w:rsid w:val="3E2DB3FD"/>
    <w:rsid w:val="3E5D2F83"/>
    <w:rsid w:val="3E78E393"/>
    <w:rsid w:val="3EC416D2"/>
    <w:rsid w:val="3EC7B4BA"/>
    <w:rsid w:val="3EEA07F8"/>
    <w:rsid w:val="3EFCDD24"/>
    <w:rsid w:val="3F236726"/>
    <w:rsid w:val="3FB28670"/>
    <w:rsid w:val="40958321"/>
    <w:rsid w:val="41BD5F59"/>
    <w:rsid w:val="4393770B"/>
    <w:rsid w:val="43C6B28B"/>
    <w:rsid w:val="43C9D272"/>
    <w:rsid w:val="452B5137"/>
    <w:rsid w:val="45348349"/>
    <w:rsid w:val="4580BFA5"/>
    <w:rsid w:val="45A70E46"/>
    <w:rsid w:val="45BFE3EF"/>
    <w:rsid w:val="46683615"/>
    <w:rsid w:val="467C401B"/>
    <w:rsid w:val="46818EAC"/>
    <w:rsid w:val="4683F578"/>
    <w:rsid w:val="46989CBB"/>
    <w:rsid w:val="469E9CDC"/>
    <w:rsid w:val="46B19DBA"/>
    <w:rsid w:val="46E75873"/>
    <w:rsid w:val="47017334"/>
    <w:rsid w:val="478882B8"/>
    <w:rsid w:val="47B0F632"/>
    <w:rsid w:val="483A881B"/>
    <w:rsid w:val="491349F4"/>
    <w:rsid w:val="499894AE"/>
    <w:rsid w:val="4A3913F6"/>
    <w:rsid w:val="4A8EF81A"/>
    <w:rsid w:val="4AA7A755"/>
    <w:rsid w:val="4AF32684"/>
    <w:rsid w:val="4B4FB13E"/>
    <w:rsid w:val="4BC076FB"/>
    <w:rsid w:val="4BD4E457"/>
    <w:rsid w:val="4BE91C64"/>
    <w:rsid w:val="4C3AE636"/>
    <w:rsid w:val="4C42B8B8"/>
    <w:rsid w:val="4D1930E0"/>
    <w:rsid w:val="4D8D30C7"/>
    <w:rsid w:val="4FBF3D3C"/>
    <w:rsid w:val="50B9042A"/>
    <w:rsid w:val="5154938E"/>
    <w:rsid w:val="519E3399"/>
    <w:rsid w:val="523A89A9"/>
    <w:rsid w:val="52FEDA79"/>
    <w:rsid w:val="53993981"/>
    <w:rsid w:val="53EF6AAB"/>
    <w:rsid w:val="53F1D15E"/>
    <w:rsid w:val="542FCE6F"/>
    <w:rsid w:val="55677BB6"/>
    <w:rsid w:val="558EEF40"/>
    <w:rsid w:val="574236A0"/>
    <w:rsid w:val="57DFBE16"/>
    <w:rsid w:val="580EB19A"/>
    <w:rsid w:val="58824690"/>
    <w:rsid w:val="59009CF9"/>
    <w:rsid w:val="5914FD8A"/>
    <w:rsid w:val="594440BE"/>
    <w:rsid w:val="5984CF1B"/>
    <w:rsid w:val="59F5F67C"/>
    <w:rsid w:val="5A29EAAA"/>
    <w:rsid w:val="5A2C0739"/>
    <w:rsid w:val="5A35B10D"/>
    <w:rsid w:val="5AAFBE51"/>
    <w:rsid w:val="5BE9A6F1"/>
    <w:rsid w:val="5C0EA75B"/>
    <w:rsid w:val="5C8730A1"/>
    <w:rsid w:val="5CCB3CAB"/>
    <w:rsid w:val="5D09DE17"/>
    <w:rsid w:val="5D580940"/>
    <w:rsid w:val="5D9FD20A"/>
    <w:rsid w:val="5DC4C625"/>
    <w:rsid w:val="5DE19C1A"/>
    <w:rsid w:val="5FE7A22D"/>
    <w:rsid w:val="60DD9334"/>
    <w:rsid w:val="6112C7C6"/>
    <w:rsid w:val="612D6968"/>
    <w:rsid w:val="61BA58D9"/>
    <w:rsid w:val="62AFB122"/>
    <w:rsid w:val="63036B72"/>
    <w:rsid w:val="63395984"/>
    <w:rsid w:val="63793066"/>
    <w:rsid w:val="646BA9DB"/>
    <w:rsid w:val="64A166C9"/>
    <w:rsid w:val="656E142C"/>
    <w:rsid w:val="658AC72A"/>
    <w:rsid w:val="660F4CC5"/>
    <w:rsid w:val="66560804"/>
    <w:rsid w:val="66F49A8B"/>
    <w:rsid w:val="67B547F8"/>
    <w:rsid w:val="67F2BA62"/>
    <w:rsid w:val="68FB2064"/>
    <w:rsid w:val="6A4CAEDE"/>
    <w:rsid w:val="6A7CBD7F"/>
    <w:rsid w:val="6ABE42A4"/>
    <w:rsid w:val="6AF041BE"/>
    <w:rsid w:val="6C7F5EA8"/>
    <w:rsid w:val="6D7F0892"/>
    <w:rsid w:val="6DDC0381"/>
    <w:rsid w:val="6DDD5FD7"/>
    <w:rsid w:val="6E8DEFB6"/>
    <w:rsid w:val="6E9C09D6"/>
    <w:rsid w:val="6FB12289"/>
    <w:rsid w:val="701E6529"/>
    <w:rsid w:val="708E3A8B"/>
    <w:rsid w:val="70939574"/>
    <w:rsid w:val="7100A978"/>
    <w:rsid w:val="710BC649"/>
    <w:rsid w:val="718F1371"/>
    <w:rsid w:val="719697CA"/>
    <w:rsid w:val="719A93B0"/>
    <w:rsid w:val="7277D13C"/>
    <w:rsid w:val="739F8FE5"/>
    <w:rsid w:val="73BFC419"/>
    <w:rsid w:val="746022A8"/>
    <w:rsid w:val="748F12D3"/>
    <w:rsid w:val="74A94D06"/>
    <w:rsid w:val="752BB061"/>
    <w:rsid w:val="757A88CE"/>
    <w:rsid w:val="75DA9B59"/>
    <w:rsid w:val="769263B9"/>
    <w:rsid w:val="77675250"/>
    <w:rsid w:val="77803EE5"/>
    <w:rsid w:val="77FCA9D4"/>
    <w:rsid w:val="78DAFE46"/>
    <w:rsid w:val="792F30F0"/>
    <w:rsid w:val="7ADE1284"/>
    <w:rsid w:val="7C4DFE4A"/>
    <w:rsid w:val="7C6FFFBB"/>
    <w:rsid w:val="7CD5875E"/>
    <w:rsid w:val="7D0D36F6"/>
    <w:rsid w:val="7D59B980"/>
    <w:rsid w:val="7DC5D2E2"/>
    <w:rsid w:val="7E527F89"/>
    <w:rsid w:val="7EA51CA1"/>
    <w:rsid w:val="7EA6137E"/>
    <w:rsid w:val="7EA7CE10"/>
    <w:rsid w:val="7F22811B"/>
    <w:rsid w:val="7F9215B6"/>
    <w:rsid w:val="7F9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18C2"/>
  <w15:docId w15:val="{01FB9A62-F372-402C-90F8-F462E48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D6"/>
    <w:rPr>
      <w:rFonts w:ascii="Microsoft Sans Serif" w:eastAsia="Microsoft Sans Serif" w:hAnsi="Microsoft Sans Serif" w:cs="Microsoft Sans Serif"/>
      <w:lang w:val="pt-PT"/>
    </w:rPr>
  </w:style>
  <w:style w:type="paragraph" w:styleId="Heading1">
    <w:name w:val="heading 1"/>
    <w:basedOn w:val="Normal"/>
    <w:uiPriority w:val="9"/>
    <w:qFormat/>
    <w:pPr>
      <w:ind w:left="170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5"/>
      <w:ind w:left="1702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702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F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  <w:ind w:left="17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9"/>
      <w:ind w:left="1702"/>
    </w:pPr>
    <w:rPr>
      <w:rFonts w:ascii="Calibri" w:eastAsia="Calibri" w:hAnsi="Calibri" w:cs="Calibri"/>
      <w:sz w:val="20"/>
      <w:szCs w:val="20"/>
    </w:rPr>
  </w:style>
  <w:style w:type="paragraph" w:styleId="TOC3">
    <w:name w:val="toc 3"/>
    <w:basedOn w:val="Normal"/>
    <w:uiPriority w:val="39"/>
    <w:qFormat/>
    <w:pPr>
      <w:spacing w:before="120"/>
      <w:ind w:left="1922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0"/>
      <w:ind w:left="21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05" w:right="308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5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95B"/>
    <w:rPr>
      <w:rFonts w:ascii="Microsoft Sans Serif" w:eastAsia="Microsoft Sans Serif" w:hAnsi="Microsoft Sans Serif" w:cs="Microsoft Sans Serif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E509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6D9"/>
    <w:rPr>
      <w:rFonts w:ascii="Microsoft Sans Serif" w:eastAsia="Microsoft Sans Serif" w:hAnsi="Microsoft Sans Serif" w:cs="Microsoft Sans Seri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B2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09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9FE"/>
    <w:rPr>
      <w:rFonts w:ascii="Microsoft Sans Serif" w:eastAsia="Microsoft Sans Serif" w:hAnsi="Microsoft Sans Serif" w:cs="Microsoft Sans Serif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385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99411C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6F8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616"/>
    <w:rPr>
      <w:rFonts w:eastAsiaTheme="minorEastAsia"/>
      <w:color w:val="5A5A5A" w:themeColor="text1" w:themeTint="A5"/>
      <w:spacing w:val="15"/>
      <w:lang w:val="pt-PT"/>
    </w:rPr>
  </w:style>
  <w:style w:type="character" w:styleId="SubtleReference">
    <w:name w:val="Subtle Reference"/>
    <w:basedOn w:val="DefaultParagraphFont"/>
    <w:uiPriority w:val="31"/>
    <w:qFormat/>
    <w:rsid w:val="00541454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C811BB"/>
    <w:rPr>
      <w:rFonts w:ascii="Calibri Light" w:eastAsia="Calibri Light" w:hAnsi="Calibri Light" w:cs="Calibri Light"/>
      <w:sz w:val="28"/>
      <w:szCs w:val="28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720375"/>
    <w:pPr>
      <w:spacing w:after="200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2AC"/>
    <w:rPr>
      <w:rFonts w:ascii="Microsoft Sans Serif" w:eastAsia="Microsoft Sans Serif" w:hAnsi="Microsoft Sans Serif" w:cs="Microsoft Sans Serif"/>
      <w:b/>
      <w:bCs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10E19"/>
  </w:style>
  <w:style w:type="paragraph" w:styleId="EndnoteText">
    <w:name w:val="endnote text"/>
    <w:basedOn w:val="Normal"/>
    <w:link w:val="EndnoteTextChar"/>
    <w:uiPriority w:val="99"/>
    <w:semiHidden/>
    <w:unhideWhenUsed/>
    <w:rsid w:val="006B2AE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2AEF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character" w:styleId="EndnoteReference">
    <w:name w:val="endnote reference"/>
    <w:basedOn w:val="DefaultParagraphFont"/>
    <w:uiPriority w:val="99"/>
    <w:semiHidden/>
    <w:unhideWhenUsed/>
    <w:rsid w:val="006B2A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eader" Target="header4.xml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6.bin"/><Relationship Id="rId47" Type="http://schemas.openxmlformats.org/officeDocument/2006/relationships/image" Target="media/image14.png"/><Relationship Id="rId50" Type="http://schemas.openxmlformats.org/officeDocument/2006/relationships/oleObject" Target="embeddings/oleObject8.bin"/><Relationship Id="rId55" Type="http://schemas.openxmlformats.org/officeDocument/2006/relationships/image" Target="media/image19.png"/><Relationship Id="rId63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mments" Target="comments.xml"/><Relationship Id="rId11" Type="http://schemas.openxmlformats.org/officeDocument/2006/relationships/image" Target="media/image1.png"/><Relationship Id="rId24" Type="http://schemas.openxmlformats.org/officeDocument/2006/relationships/image" Target="media/image2.emf"/><Relationship Id="rId32" Type="http://schemas.microsoft.com/office/2018/08/relationships/commentsExtensible" Target="commentsExtensible.xml"/><Relationship Id="rId37" Type="http://schemas.openxmlformats.org/officeDocument/2006/relationships/image" Target="media/image7.png"/><Relationship Id="rId40" Type="http://schemas.openxmlformats.org/officeDocument/2006/relationships/image" Target="media/image9.png"/><Relationship Id="rId45" Type="http://schemas.openxmlformats.org/officeDocument/2006/relationships/image" Target="media/image12.png"/><Relationship Id="rId53" Type="http://schemas.openxmlformats.org/officeDocument/2006/relationships/image" Target="media/image18.emf"/><Relationship Id="rId58" Type="http://schemas.openxmlformats.org/officeDocument/2006/relationships/image" Target="media/image21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3.png"/><Relationship Id="rId19" Type="http://schemas.openxmlformats.org/officeDocument/2006/relationships/hyperlink" Target="https://uapt33090-my.sharepoint.com/personal/rafael_amorim_ua_pt/Documents/reportAssigment1.docx" TargetMode="Externa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image" Target="media/image4.emf"/><Relationship Id="rId30" Type="http://schemas.microsoft.com/office/2011/relationships/commentsExtended" Target="commentsExtended.xml"/><Relationship Id="rId35" Type="http://schemas.openxmlformats.org/officeDocument/2006/relationships/image" Target="media/image6.emf"/><Relationship Id="rId43" Type="http://schemas.openxmlformats.org/officeDocument/2006/relationships/image" Target="media/image11.emf"/><Relationship Id="rId48" Type="http://schemas.openxmlformats.org/officeDocument/2006/relationships/image" Target="media/image15.png"/><Relationship Id="rId56" Type="http://schemas.openxmlformats.org/officeDocument/2006/relationships/image" Target="media/image20.emf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17.emf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oleObject1.bin"/><Relationship Id="rId33" Type="http://schemas.openxmlformats.org/officeDocument/2006/relationships/image" Target="media/image5.emf"/><Relationship Id="rId38" Type="http://schemas.openxmlformats.org/officeDocument/2006/relationships/image" Target="media/image8.emf"/><Relationship Id="rId46" Type="http://schemas.openxmlformats.org/officeDocument/2006/relationships/image" Target="media/image13.png"/><Relationship Id="rId59" Type="http://schemas.openxmlformats.org/officeDocument/2006/relationships/image" Target="media/image22.emf"/><Relationship Id="rId20" Type="http://schemas.openxmlformats.org/officeDocument/2006/relationships/hyperlink" Target="https://uapt33090-my.sharepoint.com/personal/rafael_amorim_ua_pt/Documents/reportAssigment1.docx" TargetMode="External"/><Relationship Id="rId41" Type="http://schemas.openxmlformats.org/officeDocument/2006/relationships/image" Target="media/image10.emf"/><Relationship Id="rId54" Type="http://schemas.openxmlformats.org/officeDocument/2006/relationships/oleObject" Target="embeddings/oleObject10.bin"/><Relationship Id="rId62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github.com/Tiago-AlvesUA%20/MDRS/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4.bin"/><Relationship Id="rId49" Type="http://schemas.openxmlformats.org/officeDocument/2006/relationships/image" Target="media/image16.emf"/><Relationship Id="rId57" Type="http://schemas.openxmlformats.org/officeDocument/2006/relationships/oleObject" Target="embeddings/oleObject11.bin"/><Relationship Id="rId10" Type="http://schemas.openxmlformats.org/officeDocument/2006/relationships/endnotes" Target="endnotes.xml"/><Relationship Id="rId31" Type="http://schemas.microsoft.com/office/2016/09/relationships/commentsIds" Target="commentsIds.xml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9.bin"/><Relationship Id="rId60" Type="http://schemas.openxmlformats.org/officeDocument/2006/relationships/oleObject" Target="embeddings/oleObject12.bin"/><Relationship Id="rId65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https://uapt33090-my.sharepoint.com/personal/rafael_amorim_ua_pt/Documents/reportAssigment1.docx" TargetMode="External"/><Relationship Id="rId3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e7702-4bdc-428c-9e0c-f044bfee16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8D8FBAAC9E2469ABC075BBCCE17D5" ma:contentTypeVersion="16" ma:contentTypeDescription="Create a new document." ma:contentTypeScope="" ma:versionID="01b371d5ca05680f2b9dcc9241961c47">
  <xsd:schema xmlns:xsd="http://www.w3.org/2001/XMLSchema" xmlns:xs="http://www.w3.org/2001/XMLSchema" xmlns:p="http://schemas.microsoft.com/office/2006/metadata/properties" xmlns:ns3="22ce7702-4bdc-428c-9e0c-f044bfee16b4" xmlns:ns4="bb7adc52-52fa-473f-a73f-724527e38f53" targetNamespace="http://schemas.microsoft.com/office/2006/metadata/properties" ma:root="true" ma:fieldsID="4822a1c8f013abe2b71410f8476f2869" ns3:_="" ns4:_="">
    <xsd:import namespace="22ce7702-4bdc-428c-9e0c-f044bfee16b4"/>
    <xsd:import namespace="bb7adc52-52fa-473f-a73f-724527e38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7702-4bdc-428c-9e0c-f044bfee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adc52-52fa-473f-a73f-724527e38f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E32F-9378-49B2-97FB-C2F67F68C507}">
  <ds:schemaRefs>
    <ds:schemaRef ds:uri="http://schemas.microsoft.com/office/2006/metadata/properties"/>
    <ds:schemaRef ds:uri="http://schemas.microsoft.com/office/infopath/2007/PartnerControls"/>
    <ds:schemaRef ds:uri="22ce7702-4bdc-428c-9e0c-f044bfee16b4"/>
  </ds:schemaRefs>
</ds:datastoreItem>
</file>

<file path=customXml/itemProps2.xml><?xml version="1.0" encoding="utf-8"?>
<ds:datastoreItem xmlns:ds="http://schemas.openxmlformats.org/officeDocument/2006/customXml" ds:itemID="{A878FE6A-DB63-42E4-9896-44CAD430D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16638-F860-48E0-92EF-DC5287092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7702-4bdc-428c-9e0c-f044bfee16b4"/>
    <ds:schemaRef ds:uri="bb7adc52-52fa-473f-a73f-724527e38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170C76-16C1-4530-9659-87223A37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3167</Words>
  <Characters>17104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20231</CharactersWithSpaces>
  <SharedDoc>false</SharedDoc>
  <HLinks>
    <vt:vector size="324" baseType="variant">
      <vt:variant>
        <vt:i4>3866664</vt:i4>
      </vt:variant>
      <vt:variant>
        <vt:i4>327</vt:i4>
      </vt:variant>
      <vt:variant>
        <vt:i4>0</vt:i4>
      </vt:variant>
      <vt:variant>
        <vt:i4>5</vt:i4>
      </vt:variant>
      <vt:variant>
        <vt:lpwstr>https://github.com/Tiago-AlvesUA /MDRS/</vt:lpwstr>
      </vt:variant>
      <vt:variant>
        <vt:lpwstr/>
      </vt:variant>
      <vt:variant>
        <vt:i4>1376305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_Toc149619897</vt:lpwstr>
      </vt:variant>
      <vt:variant>
        <vt:i4>1966136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_Toc149672790</vt:lpwstr>
      </vt:variant>
      <vt:variant>
        <vt:i4>1114184</vt:i4>
      </vt:variant>
      <vt:variant>
        <vt:i4>305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_Toc149672789</vt:lpwstr>
      </vt:variant>
      <vt:variant>
        <vt:i4>2031672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_Toc149672788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_Toc149672787</vt:lpwstr>
      </vt:variant>
      <vt:variant>
        <vt:i4>2031672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_Toc149672786</vt:lpwstr>
      </vt:variant>
      <vt:variant>
        <vt:i4>2031672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_Toc149672785</vt:lpwstr>
      </vt:variant>
      <vt:variant>
        <vt:i4>2031672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_Toc149672784</vt:lpwstr>
      </vt:variant>
      <vt:variant>
        <vt:i4>1114184</vt:i4>
      </vt:variant>
      <vt:variant>
        <vt:i4>269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_Toc149672783</vt:lpwstr>
      </vt:variant>
      <vt:variant>
        <vt:i4>1114184</vt:i4>
      </vt:variant>
      <vt:variant>
        <vt:i4>263</vt:i4>
      </vt:variant>
      <vt:variant>
        <vt:i4>0</vt:i4>
      </vt:variant>
      <vt:variant>
        <vt:i4>5</vt:i4>
      </vt:variant>
      <vt:variant>
        <vt:lpwstr>https://uapt33090-my.sharepoint.com/personal/rafael_amorim_ua_pt/Documents/reportAssigment1.docx</vt:lpwstr>
      </vt:variant>
      <vt:variant>
        <vt:lpwstr>_Toc149672782</vt:lpwstr>
      </vt:variant>
      <vt:variant>
        <vt:i4>2031672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_Toc149672781</vt:lpwstr>
      </vt:variant>
      <vt:variant>
        <vt:i4>1310779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_Toc149671404</vt:lpwstr>
      </vt:variant>
      <vt:variant>
        <vt:i4>1310779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_Toc149671403</vt:lpwstr>
      </vt:variant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_Toc149671402</vt:lpwstr>
      </vt:variant>
      <vt:variant>
        <vt:i4>1310779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_Toc149671401</vt:lpwstr>
      </vt:variant>
      <vt:variant>
        <vt:i4>1310779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_Toc149671400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_Toc149671399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_Toc149671398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_Toc149671397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_Toc149671396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_Toc149671395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_Toc149671394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_Toc149671393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_Toc149671392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_Toc149671391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_Toc149671390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_Toc149671389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_Toc149671388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_Toc149671387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_Toc149671386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_Toc149671385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_Toc149671384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_Toc149671383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_Toc149671382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_Toc149671381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_Toc149671380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_Toc149671379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_Toc149671378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_Toc149671377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_Toc149671376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_Toc149671375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_Toc149671374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_Toc149671373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_Toc149671372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_Toc149671371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_Toc149671370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_Toc149671369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_Toc149671368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_Toc149671367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_Toc149671366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_Toc149671365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_Toc149671364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_Toc149671363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</dc:creator>
  <cp:keywords/>
  <cp:lastModifiedBy>Rafael Amorim</cp:lastModifiedBy>
  <cp:revision>3</cp:revision>
  <cp:lastPrinted>2023-10-31T19:26:00Z</cp:lastPrinted>
  <dcterms:created xsi:type="dcterms:W3CDTF">2023-11-01T16:38:00Z</dcterms:created>
  <dcterms:modified xsi:type="dcterms:W3CDTF">2023-11-01T16:46:00Z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  <property fmtid="{D5CDD505-2E9C-101B-9397-08002B2CF9AE}" pid="5" name="ContentTypeId">
    <vt:lpwstr>0x0101009408D8FBAAC9E2469ABC075BBCCE17D5</vt:lpwstr>
  </property>
</Properties>
</file>