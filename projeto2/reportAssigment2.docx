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56C2" w14:textId="784104F3" w:rsidR="003D2CC8" w:rsidRPr="002A74CE" w:rsidRDefault="003D2CC8">
      <w:pPr>
        <w:pStyle w:val="BodyText"/>
        <w:spacing w:before="4"/>
        <w:rPr>
          <w:rFonts w:asciiTheme="minorHAnsi" w:hAnsiTheme="minorHAnsi" w:cstheme="minorHAnsi"/>
          <w:sz w:val="19"/>
        </w:rPr>
      </w:pPr>
      <w:bookmarkStart w:id="0" w:name="_Hlk149237812"/>
      <w:bookmarkEnd w:id="0"/>
    </w:p>
    <w:p w14:paraId="4EBF1868" w14:textId="77777777" w:rsidR="003D2CC8" w:rsidRPr="00541454" w:rsidRDefault="001D7317" w:rsidP="00D72616">
      <w:pPr>
        <w:pStyle w:val="Subtitle"/>
        <w:jc w:val="center"/>
        <w:rPr>
          <w:b/>
          <w:bCs/>
          <w:w w:val="95"/>
          <w:sz w:val="30"/>
          <w:szCs w:val="30"/>
        </w:rPr>
      </w:pPr>
      <w:r w:rsidRPr="00541454">
        <w:rPr>
          <w:b/>
          <w:bCs/>
          <w:w w:val="95"/>
          <w:sz w:val="30"/>
          <w:szCs w:val="30"/>
        </w:rPr>
        <w:t>Universidade</w:t>
      </w:r>
      <w:r w:rsidRPr="00541454">
        <w:rPr>
          <w:b/>
          <w:bCs/>
          <w:spacing w:val="8"/>
          <w:w w:val="95"/>
          <w:sz w:val="30"/>
          <w:szCs w:val="30"/>
        </w:rPr>
        <w:t xml:space="preserve"> </w:t>
      </w:r>
      <w:r w:rsidRPr="00541454">
        <w:rPr>
          <w:b/>
          <w:bCs/>
          <w:w w:val="95"/>
          <w:sz w:val="30"/>
          <w:szCs w:val="30"/>
        </w:rPr>
        <w:t>de</w:t>
      </w:r>
      <w:r w:rsidRPr="00541454">
        <w:rPr>
          <w:b/>
          <w:bCs/>
          <w:spacing w:val="8"/>
          <w:w w:val="95"/>
          <w:sz w:val="30"/>
          <w:szCs w:val="30"/>
        </w:rPr>
        <w:t xml:space="preserve"> </w:t>
      </w:r>
      <w:r w:rsidRPr="00541454">
        <w:rPr>
          <w:b/>
          <w:bCs/>
          <w:w w:val="95"/>
          <w:sz w:val="30"/>
          <w:szCs w:val="30"/>
        </w:rPr>
        <w:t>Aveiro</w:t>
      </w:r>
    </w:p>
    <w:p w14:paraId="1BA9AE03" w14:textId="77777777" w:rsidR="00D72616" w:rsidRPr="002A74CE" w:rsidRDefault="00D72616">
      <w:pPr>
        <w:spacing w:before="91"/>
        <w:ind w:left="1785" w:right="1265"/>
        <w:jc w:val="center"/>
        <w:rPr>
          <w:rFonts w:asciiTheme="minorHAnsi" w:hAnsiTheme="minorHAnsi" w:cstheme="minorHAnsi"/>
          <w:sz w:val="28"/>
        </w:rPr>
      </w:pPr>
    </w:p>
    <w:p w14:paraId="4310C6F7" w14:textId="704A823B" w:rsidR="00541454" w:rsidRDefault="001D7317" w:rsidP="00541454">
      <w:pPr>
        <w:pStyle w:val="Subtitle"/>
        <w:jc w:val="center"/>
        <w:rPr>
          <w:w w:val="95"/>
          <w:sz w:val="36"/>
          <w:szCs w:val="36"/>
        </w:rPr>
      </w:pPr>
      <w:r w:rsidRPr="00D72616">
        <w:rPr>
          <w:w w:val="95"/>
          <w:sz w:val="36"/>
          <w:szCs w:val="36"/>
        </w:rPr>
        <w:t>Departamento</w:t>
      </w:r>
      <w:r w:rsidRPr="00D72616">
        <w:rPr>
          <w:spacing w:val="-7"/>
          <w:w w:val="95"/>
          <w:sz w:val="36"/>
          <w:szCs w:val="36"/>
        </w:rPr>
        <w:t xml:space="preserve"> </w:t>
      </w:r>
      <w:r w:rsidRPr="00D72616">
        <w:rPr>
          <w:w w:val="95"/>
          <w:sz w:val="36"/>
          <w:szCs w:val="36"/>
        </w:rPr>
        <w:t>de</w:t>
      </w:r>
      <w:r w:rsidRPr="00D72616">
        <w:rPr>
          <w:spacing w:val="-5"/>
          <w:w w:val="95"/>
          <w:sz w:val="36"/>
          <w:szCs w:val="36"/>
        </w:rPr>
        <w:t xml:space="preserve"> </w:t>
      </w:r>
      <w:r w:rsidRPr="00D72616">
        <w:rPr>
          <w:w w:val="95"/>
          <w:sz w:val="36"/>
          <w:szCs w:val="36"/>
        </w:rPr>
        <w:t>Eletrónica,</w:t>
      </w:r>
      <w:r w:rsidRPr="00D72616">
        <w:rPr>
          <w:spacing w:val="-5"/>
          <w:w w:val="95"/>
          <w:sz w:val="36"/>
          <w:szCs w:val="36"/>
        </w:rPr>
        <w:t xml:space="preserve"> </w:t>
      </w:r>
      <w:r w:rsidRPr="00D72616">
        <w:rPr>
          <w:w w:val="95"/>
          <w:sz w:val="36"/>
          <w:szCs w:val="36"/>
        </w:rPr>
        <w:t>Telecomunicações</w:t>
      </w:r>
      <w:r w:rsidRPr="00D72616">
        <w:rPr>
          <w:spacing w:val="-7"/>
          <w:w w:val="95"/>
          <w:sz w:val="36"/>
          <w:szCs w:val="36"/>
        </w:rPr>
        <w:t xml:space="preserve"> </w:t>
      </w:r>
      <w:r w:rsidRPr="00D72616">
        <w:rPr>
          <w:w w:val="95"/>
          <w:sz w:val="36"/>
          <w:szCs w:val="36"/>
        </w:rPr>
        <w:t>e</w:t>
      </w:r>
      <w:r w:rsidRPr="00D72616">
        <w:rPr>
          <w:spacing w:val="-4"/>
          <w:w w:val="95"/>
          <w:sz w:val="36"/>
          <w:szCs w:val="36"/>
        </w:rPr>
        <w:t xml:space="preserve"> </w:t>
      </w:r>
      <w:r w:rsidRPr="00D72616">
        <w:rPr>
          <w:w w:val="95"/>
          <w:sz w:val="36"/>
          <w:szCs w:val="36"/>
        </w:rPr>
        <w:t>Informática</w:t>
      </w:r>
    </w:p>
    <w:p w14:paraId="59E012E4" w14:textId="77777777" w:rsidR="00541454" w:rsidRDefault="00541454" w:rsidP="00541454"/>
    <w:p w14:paraId="625004B0" w14:textId="77777777" w:rsidR="00541454" w:rsidRPr="00541454" w:rsidRDefault="00541454" w:rsidP="00541454"/>
    <w:p w14:paraId="59538F8B" w14:textId="3ADBBA50" w:rsidR="00541454" w:rsidRDefault="00541454" w:rsidP="00541454">
      <w:pPr>
        <w:pStyle w:val="Subtitle"/>
        <w:jc w:val="center"/>
        <w:rPr>
          <w:b/>
          <w:bCs/>
          <w:w w:val="85"/>
          <w:sz w:val="44"/>
          <w:szCs w:val="44"/>
        </w:rPr>
      </w:pPr>
      <w:r w:rsidRPr="002A74CE">
        <w:rPr>
          <w:rFonts w:cstheme="minorHAnsi"/>
          <w:noProof/>
        </w:rPr>
        <w:drawing>
          <wp:inline distT="0" distB="0" distL="0" distR="0" wp14:anchorId="1A876E73" wp14:editId="58A4EE05">
            <wp:extent cx="3784279" cy="976502"/>
            <wp:effectExtent l="0" t="0" r="0" b="0"/>
            <wp:docPr id="699614043" name="Picture 699614043" descr="Universidade de Av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279" cy="9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CE7A" w14:textId="77777777" w:rsidR="00541454" w:rsidRDefault="00541454" w:rsidP="00541454">
      <w:pPr>
        <w:pStyle w:val="Subtitle"/>
        <w:jc w:val="center"/>
        <w:rPr>
          <w:b/>
          <w:bCs/>
          <w:w w:val="85"/>
          <w:sz w:val="44"/>
          <w:szCs w:val="44"/>
        </w:rPr>
      </w:pPr>
    </w:p>
    <w:p w14:paraId="0D0321CF" w14:textId="77777777" w:rsidR="00541454" w:rsidRDefault="00541454" w:rsidP="00541454">
      <w:pPr>
        <w:pStyle w:val="Subtitle"/>
        <w:jc w:val="center"/>
        <w:rPr>
          <w:b/>
          <w:bCs/>
          <w:w w:val="85"/>
          <w:sz w:val="44"/>
          <w:szCs w:val="44"/>
        </w:rPr>
      </w:pPr>
    </w:p>
    <w:p w14:paraId="38332ACE" w14:textId="32D0BD83" w:rsidR="00541454" w:rsidRDefault="002C2A64" w:rsidP="00541454">
      <w:pPr>
        <w:pStyle w:val="Subtitle"/>
        <w:jc w:val="center"/>
        <w:rPr>
          <w:b/>
          <w:bCs/>
          <w:w w:val="95"/>
          <w:sz w:val="44"/>
          <w:szCs w:val="44"/>
        </w:rPr>
      </w:pPr>
      <w:r w:rsidRPr="00541454">
        <w:rPr>
          <w:b/>
          <w:bCs/>
          <w:w w:val="85"/>
          <w:sz w:val="44"/>
          <w:szCs w:val="44"/>
        </w:rPr>
        <w:t>Modelação e Desempenho de Redes e Serviços</w:t>
      </w:r>
    </w:p>
    <w:p w14:paraId="335E5255" w14:textId="77777777" w:rsidR="00541454" w:rsidRDefault="00541454" w:rsidP="00541454">
      <w:pPr>
        <w:pStyle w:val="Subtitle"/>
        <w:jc w:val="center"/>
        <w:rPr>
          <w:b/>
          <w:bCs/>
          <w:sz w:val="52"/>
          <w:szCs w:val="52"/>
        </w:rPr>
      </w:pPr>
    </w:p>
    <w:p w14:paraId="4EAFF5F6" w14:textId="77777777" w:rsidR="00541454" w:rsidRDefault="00541454" w:rsidP="00541454">
      <w:pPr>
        <w:pStyle w:val="Subtitle"/>
        <w:jc w:val="center"/>
        <w:rPr>
          <w:b/>
          <w:bCs/>
          <w:sz w:val="52"/>
          <w:szCs w:val="52"/>
        </w:rPr>
      </w:pPr>
    </w:p>
    <w:p w14:paraId="2A9046B7" w14:textId="1297C87A" w:rsidR="00541454" w:rsidRPr="00541454" w:rsidRDefault="001D7317" w:rsidP="00541454">
      <w:pPr>
        <w:pStyle w:val="Subtitle"/>
        <w:jc w:val="center"/>
        <w:rPr>
          <w:b/>
          <w:bCs/>
          <w:sz w:val="52"/>
          <w:szCs w:val="52"/>
        </w:rPr>
      </w:pPr>
      <w:r w:rsidRPr="00541454">
        <w:rPr>
          <w:b/>
          <w:bCs/>
          <w:sz w:val="52"/>
          <w:szCs w:val="52"/>
        </w:rPr>
        <w:t>Projeto</w:t>
      </w:r>
      <w:r w:rsidRPr="00541454">
        <w:rPr>
          <w:b/>
          <w:bCs/>
          <w:spacing w:val="5"/>
          <w:sz w:val="52"/>
          <w:szCs w:val="52"/>
        </w:rPr>
        <w:t xml:space="preserve"> </w:t>
      </w:r>
      <w:r w:rsidR="00F7775A">
        <w:rPr>
          <w:b/>
          <w:bCs/>
          <w:sz w:val="52"/>
          <w:szCs w:val="52"/>
        </w:rPr>
        <w:t>2</w:t>
      </w:r>
    </w:p>
    <w:p w14:paraId="6C06A1AC" w14:textId="77777777" w:rsidR="00541454" w:rsidRDefault="00541454" w:rsidP="0099411C">
      <w:pPr>
        <w:pStyle w:val="Title"/>
        <w:spacing w:line="331" w:lineRule="auto"/>
        <w:rPr>
          <w:rStyle w:val="Strong"/>
          <w:sz w:val="20"/>
          <w:szCs w:val="20"/>
        </w:rPr>
      </w:pPr>
    </w:p>
    <w:p w14:paraId="32299C07" w14:textId="77777777" w:rsidR="00541454" w:rsidRDefault="00541454" w:rsidP="0099411C">
      <w:pPr>
        <w:pStyle w:val="Title"/>
        <w:spacing w:line="331" w:lineRule="auto"/>
        <w:rPr>
          <w:rStyle w:val="Strong"/>
          <w:sz w:val="20"/>
          <w:szCs w:val="20"/>
        </w:rPr>
      </w:pPr>
    </w:p>
    <w:p w14:paraId="7C631F72" w14:textId="77777777" w:rsidR="00541454" w:rsidRDefault="00541454" w:rsidP="0099411C">
      <w:pPr>
        <w:pStyle w:val="Title"/>
        <w:spacing w:line="331" w:lineRule="auto"/>
        <w:rPr>
          <w:rStyle w:val="Strong"/>
          <w:sz w:val="20"/>
          <w:szCs w:val="20"/>
        </w:rPr>
      </w:pPr>
    </w:p>
    <w:p w14:paraId="70A24637" w14:textId="4EC80F7A" w:rsidR="0099411C" w:rsidRPr="00541454" w:rsidRDefault="002C2A64" w:rsidP="00541454">
      <w:pPr>
        <w:pStyle w:val="Subtitle"/>
        <w:jc w:val="center"/>
        <w:rPr>
          <w:rStyle w:val="Strong"/>
          <w:sz w:val="24"/>
          <w:szCs w:val="24"/>
        </w:rPr>
      </w:pPr>
      <w:r w:rsidRPr="00541454">
        <w:rPr>
          <w:rStyle w:val="Strong"/>
          <w:sz w:val="24"/>
          <w:szCs w:val="24"/>
        </w:rPr>
        <w:t xml:space="preserve">Tiago Alves </w:t>
      </w:r>
      <w:r w:rsidR="001D7317" w:rsidRPr="00541454">
        <w:rPr>
          <w:rStyle w:val="Strong"/>
          <w:sz w:val="24"/>
          <w:szCs w:val="24"/>
        </w:rPr>
        <w:t>(</w:t>
      </w:r>
      <w:r w:rsidRPr="00541454">
        <w:rPr>
          <w:rStyle w:val="Strong"/>
          <w:sz w:val="24"/>
          <w:szCs w:val="24"/>
        </w:rPr>
        <w:t>104110</w:t>
      </w:r>
      <w:r w:rsidR="001D7317" w:rsidRPr="00541454">
        <w:rPr>
          <w:rStyle w:val="Strong"/>
          <w:sz w:val="24"/>
          <w:szCs w:val="24"/>
        </w:rPr>
        <w:t>)</w:t>
      </w:r>
    </w:p>
    <w:p w14:paraId="3E578EEC" w14:textId="1C6C9FE6" w:rsidR="003D2CC8" w:rsidRPr="00541454" w:rsidRDefault="001D7317" w:rsidP="00541454">
      <w:pPr>
        <w:pStyle w:val="Subtitle"/>
        <w:jc w:val="center"/>
        <w:rPr>
          <w:rStyle w:val="Strong"/>
          <w:sz w:val="24"/>
          <w:szCs w:val="24"/>
        </w:rPr>
      </w:pPr>
      <w:r w:rsidRPr="00541454">
        <w:rPr>
          <w:rStyle w:val="Strong"/>
          <w:sz w:val="24"/>
          <w:szCs w:val="24"/>
        </w:rPr>
        <w:t>Rafael Amorim</w:t>
      </w:r>
      <w:r w:rsidR="0099411C" w:rsidRPr="00541454">
        <w:rPr>
          <w:rStyle w:val="Strong"/>
          <w:sz w:val="24"/>
          <w:szCs w:val="24"/>
        </w:rPr>
        <w:t xml:space="preserve"> </w:t>
      </w:r>
      <w:r w:rsidRPr="00541454">
        <w:rPr>
          <w:rStyle w:val="Strong"/>
          <w:sz w:val="24"/>
          <w:szCs w:val="24"/>
        </w:rPr>
        <w:t>(98197)</w:t>
      </w:r>
    </w:p>
    <w:p w14:paraId="4012C089" w14:textId="77777777" w:rsidR="003D2CC8" w:rsidRPr="002A74CE" w:rsidRDefault="003D2CC8" w:rsidP="0099411C">
      <w:pPr>
        <w:pStyle w:val="Title"/>
        <w:spacing w:line="331" w:lineRule="auto"/>
        <w:rPr>
          <w:rFonts w:asciiTheme="minorHAnsi" w:hAnsiTheme="minorHAnsi" w:cstheme="minorHAnsi"/>
          <w:b w:val="0"/>
          <w:bCs w:val="0"/>
        </w:rPr>
      </w:pPr>
    </w:p>
    <w:p w14:paraId="2A712894" w14:textId="5D6E6AB8" w:rsidR="003D2CC8" w:rsidRPr="002A74CE" w:rsidRDefault="00F7775A" w:rsidP="00541454">
      <w:pPr>
        <w:pStyle w:val="Subtitle"/>
        <w:jc w:val="center"/>
      </w:pPr>
      <w:r>
        <w:t>28</w:t>
      </w:r>
      <w:r w:rsidR="0013797C" w:rsidRPr="002A74CE">
        <w:t xml:space="preserve"> de </w:t>
      </w:r>
      <w:r>
        <w:t>dezembro</w:t>
      </w:r>
      <w:r w:rsidR="0013797C" w:rsidRPr="002A74CE">
        <w:t xml:space="preserve"> de 202</w:t>
      </w:r>
      <w:r w:rsidR="002C2A64" w:rsidRPr="002A74CE">
        <w:t>3</w:t>
      </w:r>
    </w:p>
    <w:p w14:paraId="522E8351" w14:textId="77777777" w:rsidR="003D2CC8" w:rsidRPr="002A74CE" w:rsidRDefault="003D2CC8">
      <w:pPr>
        <w:jc w:val="center"/>
        <w:rPr>
          <w:rFonts w:asciiTheme="minorHAnsi" w:hAnsiTheme="minorHAnsi" w:cstheme="minorHAnsi"/>
          <w:sz w:val="32"/>
        </w:rPr>
        <w:sectPr w:rsidR="003D2CC8" w:rsidRPr="002A74C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10" w:h="16840"/>
          <w:pgMar w:top="1580" w:right="520" w:bottom="280" w:left="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pt-PT"/>
        </w:rPr>
        <w:id w:val="419202577"/>
        <w:docPartObj>
          <w:docPartGallery w:val="Table of Contents"/>
          <w:docPartUnique/>
        </w:docPartObj>
      </w:sdtPr>
      <w:sdtContent>
        <w:p w14:paraId="1C2F3283" w14:textId="59BF263D" w:rsidR="00272C56" w:rsidRDefault="00272C56">
          <w:pPr>
            <w:pStyle w:val="TOCHeading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3D22A7DD" w14:textId="73F8D434" w:rsidR="00080203" w:rsidRDefault="00571BAC">
          <w:pPr>
            <w:pStyle w:val="TOC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 w:rsidR="00272C56">
            <w:instrText>TOC \o "1-3" \h \z \u</w:instrText>
          </w:r>
          <w:r>
            <w:fldChar w:fldCharType="separate"/>
          </w:r>
          <w:hyperlink w:anchor="_Toc149671363" w:history="1">
            <w:r w:rsidR="00080203" w:rsidRPr="00260077">
              <w:rPr>
                <w:rStyle w:val="Hyperlink"/>
                <w:noProof/>
              </w:rPr>
              <w:t>Intro</w:t>
            </w:r>
            <w:r w:rsidR="00080203" w:rsidRPr="00260077">
              <w:rPr>
                <w:rStyle w:val="Hyperlink"/>
                <w:noProof/>
              </w:rPr>
              <w:t>d</w:t>
            </w:r>
            <w:r w:rsidR="00080203" w:rsidRPr="00260077">
              <w:rPr>
                <w:rStyle w:val="Hyperlink"/>
                <w:noProof/>
              </w:rPr>
              <w:t>ução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_Toc149671363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758E9975" w14:textId="38DF364E" w:rsidR="00080203" w:rsidRDefault="00000000">
          <w:pPr>
            <w:pStyle w:val="TOC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64" w:history="1">
            <w:r w:rsidR="00080203" w:rsidRPr="00260077">
              <w:rPr>
                <w:rStyle w:val="Hyperlink"/>
                <w:noProof/>
              </w:rPr>
              <w:t>Tarefa 1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_Toc149671364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2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7AA204FA" w14:textId="54C9CA4F" w:rsidR="00080203" w:rsidRDefault="00000000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9671365" w:history="1">
            <w:r w:rsidR="00080203" w:rsidRPr="00260077">
              <w:rPr>
                <w:rStyle w:val="Hyperlink"/>
                <w:noProof/>
              </w:rPr>
              <w:t>Exercício 1a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_Toc149671365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2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34A5E52E" w14:textId="634061F8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66" w:history="1">
            <w:r w:rsidR="00080203" w:rsidRPr="00260077">
              <w:rPr>
                <w:rStyle w:val="Hyperlink"/>
                <w:noProof/>
              </w:rPr>
              <w:t>Código: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_Toc149671366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2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5B55E103" w14:textId="4226E6BF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67" w:history="1">
            <w:r w:rsidR="00080203" w:rsidRPr="00260077">
              <w:rPr>
                <w:rStyle w:val="Hyperlink"/>
                <w:noProof/>
              </w:rPr>
              <w:t>Resultados: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_Toc149671367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3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08A61EFD" w14:textId="6585F5F2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68" w:history="1">
            <w:r w:rsidR="00080203" w:rsidRPr="00260077">
              <w:rPr>
                <w:rStyle w:val="Hyperlink"/>
                <w:noProof/>
              </w:rPr>
              <w:t>Explicação: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_Toc149671368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3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67FF7CCA" w14:textId="2EA5550B" w:rsidR="00080203" w:rsidRDefault="00000000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9671369" w:history="1">
            <w:r w:rsidR="00080203" w:rsidRPr="00260077">
              <w:rPr>
                <w:rStyle w:val="Hyperlink"/>
                <w:noProof/>
              </w:rPr>
              <w:t>Exercício 1b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_Toc149671369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4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4F634A04" w14:textId="2F60547D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70" w:history="1">
            <w:r w:rsidR="00080203" w:rsidRPr="00260077">
              <w:rPr>
                <w:rStyle w:val="Hyperlink"/>
                <w:noProof/>
              </w:rPr>
              <w:t>Código: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_Toc149671370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4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2F1B663A" w14:textId="1D8AF504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71" w:history="1">
            <w:r w:rsidR="00080203" w:rsidRPr="00260077">
              <w:rPr>
                <w:rStyle w:val="Hyperlink"/>
                <w:noProof/>
              </w:rPr>
              <w:t>Resultados: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_Toc149671371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5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492D92B1" w14:textId="0098437A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72" w:history="1">
            <w:r w:rsidR="00080203" w:rsidRPr="00260077">
              <w:rPr>
                <w:rStyle w:val="Hyperlink"/>
                <w:noProof/>
              </w:rPr>
              <w:t>Explicação: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_Toc149671372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5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74615F0C" w14:textId="6B36BEDA" w:rsidR="00080203" w:rsidRDefault="00000000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9671373" w:history="1">
            <w:r w:rsidR="00080203" w:rsidRPr="00260077">
              <w:rPr>
                <w:rStyle w:val="Hyperlink"/>
                <w:noProof/>
              </w:rPr>
              <w:t>Exercício 1c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_Toc149671373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5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56884BE4" w14:textId="19488AFB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74" w:history="1">
            <w:r w:rsidR="00080203" w:rsidRPr="00260077">
              <w:rPr>
                <w:rStyle w:val="Hyperlink"/>
                <w:noProof/>
              </w:rPr>
              <w:t>Código: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_Toc149671374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5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45D43F79" w14:textId="545F9554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75" w:history="1">
            <w:r w:rsidR="00080203" w:rsidRPr="00260077">
              <w:rPr>
                <w:rStyle w:val="Hyperlink"/>
                <w:noProof/>
              </w:rPr>
              <w:t>Resultados: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_Toc149671375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6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7A93D008" w14:textId="3888D941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76" w:history="1">
            <w:r w:rsidR="00080203" w:rsidRPr="00260077">
              <w:rPr>
                <w:rStyle w:val="Hyperlink"/>
                <w:noProof/>
              </w:rPr>
              <w:t>Explicação: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_Toc149671376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6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13A0C343" w14:textId="1BC119B7" w:rsidR="00080203" w:rsidRDefault="00000000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9671377" w:history="1">
            <w:r w:rsidR="00080203" w:rsidRPr="00260077">
              <w:rPr>
                <w:rStyle w:val="Hyperlink"/>
                <w:noProof/>
              </w:rPr>
              <w:t>Exercício 1d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_Toc149671377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6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196F9AAA" w14:textId="730537E8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78" w:history="1">
            <w:r w:rsidR="00080203" w:rsidRPr="00260077">
              <w:rPr>
                <w:rStyle w:val="Hyperlink"/>
                <w:noProof/>
              </w:rPr>
              <w:t>Código: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_Toc149671378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7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698D1D82" w14:textId="45307F30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79" w:history="1">
            <w:r w:rsidR="00080203" w:rsidRPr="00260077">
              <w:rPr>
                <w:rStyle w:val="Hyperlink"/>
                <w:noProof/>
              </w:rPr>
              <w:t>Resultados: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_Toc149671379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7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65B1F571" w14:textId="4EEBF38A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80" w:history="1">
            <w:r w:rsidR="00080203" w:rsidRPr="00260077">
              <w:rPr>
                <w:rStyle w:val="Hyperlink"/>
                <w:noProof/>
              </w:rPr>
              <w:t>Conclusões: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_Toc149671380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8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7721DB7F" w14:textId="67BF705E" w:rsidR="00080203" w:rsidRDefault="00000000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9671381" w:history="1">
            <w:r w:rsidR="00080203" w:rsidRPr="00260077">
              <w:rPr>
                <w:rStyle w:val="Hyperlink"/>
                <w:noProof/>
              </w:rPr>
              <w:t>Exercício 1e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_Toc149671381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8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68EE831B" w14:textId="51939AA1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82" w:history="1">
            <w:r w:rsidR="00080203" w:rsidRPr="00260077">
              <w:rPr>
                <w:rStyle w:val="Hyperlink"/>
                <w:noProof/>
              </w:rPr>
              <w:t>Código: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_Toc149671382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8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21289946" w14:textId="60F21BE9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83" w:history="1">
            <w:r w:rsidR="00080203" w:rsidRPr="00260077">
              <w:rPr>
                <w:rStyle w:val="Hyperlink"/>
                <w:noProof/>
              </w:rPr>
              <w:t>Resultados APD sem BER: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_Toc149671383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9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2D8CCC93" w14:textId="143E8639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84" w:history="1">
            <w:r w:rsidR="00080203" w:rsidRPr="00260077">
              <w:rPr>
                <w:rStyle w:val="Hyperlink"/>
                <w:noProof/>
              </w:rPr>
              <w:t>Conclusões: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_Toc149671384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9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0D90FB72" w14:textId="1FA028C9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85" w:history="1">
            <w:r w:rsidR="00080203" w:rsidRPr="00260077">
              <w:rPr>
                <w:rStyle w:val="Hyperlink"/>
                <w:noProof/>
              </w:rPr>
              <w:t>Resultados TT sem BER: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_Toc149671385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10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0E0B084D" w14:textId="40E7B760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86" w:history="1">
            <w:r w:rsidR="00080203" w:rsidRPr="00260077">
              <w:rPr>
                <w:rStyle w:val="Hyperlink"/>
                <w:noProof/>
              </w:rPr>
              <w:t>Conclusões: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_Toc149671386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10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584A3B2D" w14:textId="1015B81F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87" w:history="1">
            <w:r w:rsidR="00080203" w:rsidRPr="00260077">
              <w:rPr>
                <w:rStyle w:val="Hyperlink"/>
                <w:noProof/>
              </w:rPr>
              <w:t>Resultados APD com BER: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_Toc149671387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10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32CD18F2" w14:textId="76294BCB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88" w:history="1">
            <w:r w:rsidR="00080203" w:rsidRPr="00260077">
              <w:rPr>
                <w:rStyle w:val="Hyperlink"/>
                <w:noProof/>
              </w:rPr>
              <w:t>Conclusões: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_Toc149671388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11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0142CF77" w14:textId="230E84C0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89" w:history="1">
            <w:r w:rsidR="00080203" w:rsidRPr="00260077">
              <w:rPr>
                <w:rStyle w:val="Hyperlink"/>
                <w:noProof/>
              </w:rPr>
              <w:t>Resultados TT com BER: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_Toc149671389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11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7B1DA9A5" w14:textId="5F4E89B1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90" w:history="1">
            <w:r w:rsidR="00080203" w:rsidRPr="00260077">
              <w:rPr>
                <w:rStyle w:val="Hyperlink"/>
                <w:noProof/>
              </w:rPr>
              <w:t>Conclusões: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_Toc149671390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11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3C021F98" w14:textId="59D5CC13" w:rsidR="00080203" w:rsidRDefault="00000000">
          <w:pPr>
            <w:pStyle w:val="TOC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91" w:history="1">
            <w:r w:rsidR="00080203" w:rsidRPr="00260077">
              <w:rPr>
                <w:rStyle w:val="Hyperlink"/>
                <w:noProof/>
              </w:rPr>
              <w:t>Tarefa 2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_Toc149671391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12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3882EAF4" w14:textId="58C220B2" w:rsidR="00080203" w:rsidRDefault="00000000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9671392" w:history="1">
            <w:r w:rsidR="00080203" w:rsidRPr="00260077">
              <w:rPr>
                <w:rStyle w:val="Hyperlink"/>
                <w:noProof/>
              </w:rPr>
              <w:t>Exercício 2a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_Toc149671392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12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117C593A" w14:textId="385F750E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93" w:history="1">
            <w:r w:rsidR="00080203" w:rsidRPr="00260077">
              <w:rPr>
                <w:rStyle w:val="Hyperlink"/>
                <w:noProof/>
              </w:rPr>
              <w:t>Código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_Toc149671393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13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6A77BD97" w14:textId="2B85834F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94" w:history="1">
            <w:r w:rsidR="00080203" w:rsidRPr="00260077">
              <w:rPr>
                <w:rStyle w:val="Hyperlink"/>
                <w:noProof/>
              </w:rPr>
              <w:t>Resultados: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_Toc149671394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16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0EB13A8D" w14:textId="17C44ACF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95" w:history="1">
            <w:r w:rsidR="00080203" w:rsidRPr="00260077">
              <w:rPr>
                <w:rStyle w:val="Hyperlink"/>
                <w:noProof/>
              </w:rPr>
              <w:t>Conclusões: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_Toc149671395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16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401FEDE4" w14:textId="4107714C" w:rsidR="00080203" w:rsidRDefault="00000000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9671396" w:history="1">
            <w:r w:rsidR="00080203" w:rsidRPr="00260077">
              <w:rPr>
                <w:rStyle w:val="Hyperlink"/>
                <w:noProof/>
              </w:rPr>
              <w:t>Exercício 2b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_Toc149671396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17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23F62649" w14:textId="662287C3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97" w:history="1">
            <w:r w:rsidR="00080203" w:rsidRPr="00260077">
              <w:rPr>
                <w:rStyle w:val="Hyperlink"/>
                <w:noProof/>
              </w:rPr>
              <w:t>Código: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_Toc149671397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17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35278BEC" w14:textId="20F0A1BA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98" w:history="1">
            <w:r w:rsidR="00080203" w:rsidRPr="00260077">
              <w:rPr>
                <w:rStyle w:val="Hyperlink"/>
                <w:noProof/>
              </w:rPr>
              <w:t>Resultado: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_Toc149671398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18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492FA890" w14:textId="2688330F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99" w:history="1">
            <w:r w:rsidR="00080203" w:rsidRPr="00260077">
              <w:rPr>
                <w:rStyle w:val="Hyperlink"/>
                <w:noProof/>
              </w:rPr>
              <w:t>Explicação: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_Toc149671399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18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44626F42" w14:textId="08E6C84D" w:rsidR="00080203" w:rsidRDefault="00000000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9671400" w:history="1">
            <w:r w:rsidR="00080203" w:rsidRPr="00260077">
              <w:rPr>
                <w:rStyle w:val="Hyperlink"/>
                <w:noProof/>
              </w:rPr>
              <w:t>Exercício 2c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_Toc149671400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19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0F5313BE" w14:textId="2187CD74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401" w:history="1">
            <w:r w:rsidR="00080203" w:rsidRPr="00260077">
              <w:rPr>
                <w:rStyle w:val="Hyperlink"/>
                <w:noProof/>
              </w:rPr>
              <w:t>Excerto de código: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_Toc149671401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20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01290E8F" w14:textId="77BE3752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402" w:history="1">
            <w:r w:rsidR="00080203" w:rsidRPr="00260077">
              <w:rPr>
                <w:rStyle w:val="Hyperlink"/>
                <w:noProof/>
              </w:rPr>
              <w:t>Resultado: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_Toc149671402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21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1F202FB6" w14:textId="31CA8366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403" w:history="1">
            <w:r w:rsidR="00080203" w:rsidRPr="00260077">
              <w:rPr>
                <w:rStyle w:val="Hyperlink"/>
                <w:noProof/>
              </w:rPr>
              <w:t>Explicação: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_Toc149671403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21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30D30F98" w14:textId="77738BA6" w:rsidR="00080203" w:rsidRDefault="00000000">
          <w:pPr>
            <w:pStyle w:val="TOC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404" w:history="1">
            <w:r w:rsidR="00080203" w:rsidRPr="00260077">
              <w:rPr>
                <w:rStyle w:val="Hyperlink"/>
                <w:noProof/>
              </w:rPr>
              <w:t>Contribuição dos autores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_Toc149671404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21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33102435" w14:textId="2C09FB38" w:rsidR="00A06A9C" w:rsidRDefault="00571BAC" w:rsidP="6E9C09D6">
          <w:pPr>
            <w:pStyle w:val="TOC1"/>
            <w:tabs>
              <w:tab w:val="right" w:leader="dot" w:pos="8505"/>
            </w:tabs>
            <w:rPr>
              <w:rStyle w:val="Hyperlink"/>
              <w:noProof/>
              <w:kern w:val="2"/>
              <w:lang w:eastAsia="pt-PT"/>
              <w14:ligatures w14:val="standardContextual"/>
            </w:rPr>
          </w:pPr>
          <w:r>
            <w:fldChar w:fldCharType="end"/>
          </w:r>
        </w:p>
      </w:sdtContent>
    </w:sdt>
    <w:p w14:paraId="4CB9CEFB" w14:textId="77777777" w:rsidR="003D2CC8" w:rsidRDefault="003D2CC8"/>
    <w:p w14:paraId="2520A043" w14:textId="77777777" w:rsidR="00010E19" w:rsidRDefault="00010E19"/>
    <w:p w14:paraId="723CC9F0" w14:textId="65E32132" w:rsidR="00010E19" w:rsidRPr="00EF27D0" w:rsidRDefault="00EF27D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EF27D0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Índice</w:t>
      </w:r>
      <w:r w:rsidR="005E244A" w:rsidRPr="00EF27D0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 das Figuras</w:t>
      </w:r>
    </w:p>
    <w:p w14:paraId="45198ED7" w14:textId="77777777" w:rsidR="00010E19" w:rsidRDefault="00010E19"/>
    <w:p w14:paraId="40344DA4" w14:textId="73EF8E60" w:rsidR="00FA0F04" w:rsidRDefault="00FA0F04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9672781" w:history="1">
        <w:r w:rsidRPr="009C1B6F">
          <w:rPr>
            <w:rStyle w:val="Hyperlink"/>
            <w:noProof/>
          </w:rPr>
          <w:t>Figura 1: Resultado do exercício 1a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935B8E" w14:textId="5562B6E6" w:rsidR="00FA0F04" w:rsidRDefault="00000000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r:id="rId18" w:anchor="_Toc149672782" w:history="1">
        <w:r w:rsidR="00FA0F04" w:rsidRPr="009C1B6F">
          <w:rPr>
            <w:rStyle w:val="Hyperlink"/>
            <w:noProof/>
          </w:rPr>
          <w:t>Figura 2: Resultado do exercício 1c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_Toc149672782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6</w:t>
        </w:r>
        <w:r w:rsidR="00FA0F04">
          <w:rPr>
            <w:noProof/>
            <w:webHidden/>
          </w:rPr>
          <w:fldChar w:fldCharType="end"/>
        </w:r>
      </w:hyperlink>
    </w:p>
    <w:p w14:paraId="7D2C1B4B" w14:textId="34E6B63D" w:rsidR="00FA0F04" w:rsidRDefault="00000000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r:id="rId19" w:anchor="_Toc149672783" w:history="1">
        <w:r w:rsidR="00FA0F04" w:rsidRPr="009C1B6F">
          <w:rPr>
            <w:rStyle w:val="Hyperlink"/>
            <w:noProof/>
          </w:rPr>
          <w:t>Figura 3: Resultado do exercício 1d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_Toc149672783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7</w:t>
        </w:r>
        <w:r w:rsidR="00FA0F04">
          <w:rPr>
            <w:noProof/>
            <w:webHidden/>
          </w:rPr>
          <w:fldChar w:fldCharType="end"/>
        </w:r>
      </w:hyperlink>
    </w:p>
    <w:p w14:paraId="201FFBBE" w14:textId="59784941" w:rsidR="00FA0F04" w:rsidRDefault="00000000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49672784" w:history="1">
        <w:r w:rsidR="00FA0F04" w:rsidRPr="009C1B6F">
          <w:rPr>
            <w:rStyle w:val="Hyperlink"/>
            <w:noProof/>
          </w:rPr>
          <w:t>Figura 4: Resultado do exercício 1e APD sem BER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_Toc149672784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9</w:t>
        </w:r>
        <w:r w:rsidR="00FA0F04">
          <w:rPr>
            <w:noProof/>
            <w:webHidden/>
          </w:rPr>
          <w:fldChar w:fldCharType="end"/>
        </w:r>
      </w:hyperlink>
    </w:p>
    <w:p w14:paraId="0609664B" w14:textId="522A3344" w:rsidR="00FA0F04" w:rsidRDefault="00000000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49672785" w:history="1">
        <w:r w:rsidR="00FA0F04" w:rsidRPr="009C1B6F">
          <w:rPr>
            <w:rStyle w:val="Hyperlink"/>
            <w:noProof/>
          </w:rPr>
          <w:t>Figura 5: Resultado do exercício 1e TT sem BER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_Toc149672785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10</w:t>
        </w:r>
        <w:r w:rsidR="00FA0F04">
          <w:rPr>
            <w:noProof/>
            <w:webHidden/>
          </w:rPr>
          <w:fldChar w:fldCharType="end"/>
        </w:r>
      </w:hyperlink>
    </w:p>
    <w:p w14:paraId="31A5FC8D" w14:textId="190CAD68" w:rsidR="00FA0F04" w:rsidRDefault="00000000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49672786" w:history="1">
        <w:r w:rsidR="00FA0F04" w:rsidRPr="009C1B6F">
          <w:rPr>
            <w:rStyle w:val="Hyperlink"/>
            <w:noProof/>
          </w:rPr>
          <w:t>Figura 6: Resultado do exercício 1e APD com BER e pacotes mais pequenos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_Toc149672786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10</w:t>
        </w:r>
        <w:r w:rsidR="00FA0F04">
          <w:rPr>
            <w:noProof/>
            <w:webHidden/>
          </w:rPr>
          <w:fldChar w:fldCharType="end"/>
        </w:r>
      </w:hyperlink>
    </w:p>
    <w:p w14:paraId="47D674A1" w14:textId="44722686" w:rsidR="00FA0F04" w:rsidRDefault="00000000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49672787" w:history="1">
        <w:r w:rsidR="00FA0F04" w:rsidRPr="009C1B6F">
          <w:rPr>
            <w:rStyle w:val="Hyperlink"/>
            <w:noProof/>
          </w:rPr>
          <w:t>Figura 7: Resultado do exercício 1e TT com BER e pacotes mais pequenos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_Toc149672787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11</w:t>
        </w:r>
        <w:r w:rsidR="00FA0F04">
          <w:rPr>
            <w:noProof/>
            <w:webHidden/>
          </w:rPr>
          <w:fldChar w:fldCharType="end"/>
        </w:r>
      </w:hyperlink>
    </w:p>
    <w:p w14:paraId="0945224D" w14:textId="361C175F" w:rsidR="00FA0F04" w:rsidRDefault="00000000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49672788" w:history="1">
        <w:r w:rsidR="00FA0F04" w:rsidRPr="009C1B6F">
          <w:rPr>
            <w:rStyle w:val="Hyperlink"/>
            <w:noProof/>
          </w:rPr>
          <w:t>Figura 8: Resultado do exercício 2a APD vs AQD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_Toc149672788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16</w:t>
        </w:r>
        <w:r w:rsidR="00FA0F04">
          <w:rPr>
            <w:noProof/>
            <w:webHidden/>
          </w:rPr>
          <w:fldChar w:fldCharType="end"/>
        </w:r>
      </w:hyperlink>
    </w:p>
    <w:p w14:paraId="3C41A755" w14:textId="5808405A" w:rsidR="00FA0F04" w:rsidRDefault="00000000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r:id="rId20" w:anchor="_Toc149672789" w:history="1">
        <w:r w:rsidR="00FA0F04" w:rsidRPr="009C1B6F">
          <w:rPr>
            <w:rStyle w:val="Hyperlink"/>
            <w:noProof/>
          </w:rPr>
          <w:t>Figura 9: Resultado do exercício 2b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_Toc149672789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18</w:t>
        </w:r>
        <w:r w:rsidR="00FA0F04">
          <w:rPr>
            <w:noProof/>
            <w:webHidden/>
          </w:rPr>
          <w:fldChar w:fldCharType="end"/>
        </w:r>
      </w:hyperlink>
    </w:p>
    <w:p w14:paraId="3DBD4D08" w14:textId="5647285E" w:rsidR="00FA0F04" w:rsidRDefault="00000000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49672790" w:history="1">
        <w:r w:rsidR="00FA0F04" w:rsidRPr="009C1B6F">
          <w:rPr>
            <w:rStyle w:val="Hyperlink"/>
            <w:noProof/>
          </w:rPr>
          <w:t>Figura 10: Resultado do exercício 2c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_Toc149672790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21</w:t>
        </w:r>
        <w:r w:rsidR="00FA0F04">
          <w:rPr>
            <w:noProof/>
            <w:webHidden/>
          </w:rPr>
          <w:fldChar w:fldCharType="end"/>
        </w:r>
      </w:hyperlink>
    </w:p>
    <w:p w14:paraId="7954D350" w14:textId="22410DFD" w:rsidR="006F3219" w:rsidRDefault="00FA0F04">
      <w:r>
        <w:fldChar w:fldCharType="end"/>
      </w:r>
      <w:r w:rsidR="00E846D4" w:rsidRPr="00E846D4">
        <w:t xml:space="preserve"> </w:t>
      </w:r>
    </w:p>
    <w:p w14:paraId="730242F6" w14:textId="7BACB400" w:rsidR="00010E19" w:rsidRPr="006F3219" w:rsidRDefault="00E846D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6F3219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Índice da </w:t>
      </w:r>
      <w:r w:rsidR="006F3219" w:rsidRPr="006F3219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Tabela</w:t>
      </w:r>
    </w:p>
    <w:p w14:paraId="57B72597" w14:textId="77777777" w:rsidR="006F3219" w:rsidRDefault="006F3219"/>
    <w:p w14:paraId="3E195889" w14:textId="11353E16" w:rsidR="006F3219" w:rsidRDefault="006F3219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49619897" w:history="1">
        <w:r w:rsidRPr="00CE2700">
          <w:rPr>
            <w:rStyle w:val="Hyperlink"/>
            <w:noProof/>
          </w:rPr>
          <w:t>Tabela 1: Resultado do exercício 1b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_Toc149619897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46615C" w14:textId="6D6658B5" w:rsidR="006F3219" w:rsidRPr="002A74CE" w:rsidRDefault="006F3219">
      <w:pPr>
        <w:sectPr w:rsidR="006F3219" w:rsidRPr="002A74CE" w:rsidSect="00272C56">
          <w:headerReference w:type="default" r:id="rId21"/>
          <w:footerReference w:type="default" r:id="rId22"/>
          <w:pgSz w:w="11910" w:h="16840"/>
          <w:pgMar w:top="1417" w:right="1701" w:bottom="1417" w:left="1701" w:header="720" w:footer="720" w:gutter="0"/>
          <w:cols w:space="720"/>
          <w:docGrid w:linePitch="299"/>
        </w:sectPr>
      </w:pPr>
      <w:r>
        <w:fldChar w:fldCharType="end"/>
      </w:r>
    </w:p>
    <w:p w14:paraId="0CE0BB7F" w14:textId="77777777" w:rsidR="003D2CC8" w:rsidRPr="002A74CE" w:rsidRDefault="001D7317" w:rsidP="7E527F89">
      <w:pPr>
        <w:pStyle w:val="Heading1"/>
        <w:spacing w:before="1"/>
        <w:rPr>
          <w:rFonts w:asciiTheme="minorHAnsi" w:hAnsiTheme="minorHAnsi" w:cstheme="minorBidi"/>
          <w:color w:val="2E5395"/>
        </w:rPr>
      </w:pPr>
      <w:bookmarkStart w:id="1" w:name="_Toc149671363"/>
      <w:r w:rsidRPr="6E9C09D6">
        <w:rPr>
          <w:rFonts w:asciiTheme="minorHAnsi" w:hAnsiTheme="minorHAnsi" w:cstheme="minorBidi"/>
          <w:color w:val="2E5395"/>
        </w:rPr>
        <w:lastRenderedPageBreak/>
        <w:t>Introdução</w:t>
      </w:r>
      <w:bookmarkEnd w:id="1"/>
    </w:p>
    <w:p w14:paraId="2485C00B" w14:textId="77777777" w:rsidR="003D2CC8" w:rsidRPr="002A74CE" w:rsidRDefault="003D2CC8">
      <w:pPr>
        <w:pStyle w:val="BodyText"/>
        <w:spacing w:before="8"/>
        <w:rPr>
          <w:rFonts w:asciiTheme="minorHAnsi" w:hAnsiTheme="minorHAnsi" w:cstheme="minorHAnsi"/>
          <w:sz w:val="39"/>
        </w:rPr>
      </w:pPr>
    </w:p>
    <w:p w14:paraId="5CFC86AF" w14:textId="129B3A08" w:rsidR="0099411C" w:rsidRPr="002A74CE" w:rsidRDefault="001D7317" w:rsidP="00071D92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De acordo com o solicitado no </w:t>
      </w:r>
      <w:r w:rsidR="0099411C" w:rsidRPr="002A74CE">
        <w:rPr>
          <w:rFonts w:asciiTheme="minorHAnsi" w:hAnsiTheme="minorHAnsi" w:cstheme="minorHAnsi"/>
        </w:rPr>
        <w:t>mini projeto</w:t>
      </w:r>
      <w:r w:rsidRPr="002A74CE">
        <w:rPr>
          <w:rFonts w:asciiTheme="minorHAnsi" w:hAnsiTheme="minorHAnsi" w:cstheme="minorHAnsi"/>
        </w:rPr>
        <w:t xml:space="preserve"> da unidade curricular de </w:t>
      </w:r>
      <w:r w:rsidR="0099411C" w:rsidRPr="002A74CE">
        <w:rPr>
          <w:rFonts w:asciiTheme="minorHAnsi" w:hAnsiTheme="minorHAnsi" w:cstheme="minorHAnsi"/>
        </w:rPr>
        <w:t xml:space="preserve">Modelação e Desempenho de Redes e Serviços realizou-se </w:t>
      </w:r>
      <w:r w:rsidRPr="002A74CE">
        <w:rPr>
          <w:rFonts w:asciiTheme="minorHAnsi" w:hAnsiTheme="minorHAnsi" w:cstheme="minorHAnsi"/>
        </w:rPr>
        <w:t>este relatório</w:t>
      </w:r>
      <w:r w:rsidR="0099411C" w:rsidRPr="002A74CE">
        <w:rPr>
          <w:rFonts w:asciiTheme="minorHAnsi" w:hAnsiTheme="minorHAnsi" w:cstheme="minorHAnsi"/>
        </w:rPr>
        <w:t xml:space="preserve"> apresentando excertos de código importantes para a explicação do raciocínio e descrevendo de forma </w:t>
      </w:r>
      <w:r w:rsidRPr="002A74CE">
        <w:rPr>
          <w:rFonts w:asciiTheme="minorHAnsi" w:hAnsiTheme="minorHAnsi" w:cstheme="minorHAnsi"/>
        </w:rPr>
        <w:t>sintetiz</w:t>
      </w:r>
      <w:r w:rsidR="0099411C" w:rsidRPr="002A74CE">
        <w:rPr>
          <w:rFonts w:asciiTheme="minorHAnsi" w:hAnsiTheme="minorHAnsi" w:cstheme="minorHAnsi"/>
        </w:rPr>
        <w:t>ada</w:t>
      </w:r>
      <w:r w:rsidRPr="002A74CE">
        <w:rPr>
          <w:rFonts w:asciiTheme="minorHAnsi" w:hAnsiTheme="minorHAnsi" w:cstheme="minorHAnsi"/>
        </w:rPr>
        <w:t xml:space="preserve"> tod</w:t>
      </w:r>
      <w:r w:rsidR="0099411C" w:rsidRPr="002A74CE">
        <w:rPr>
          <w:rFonts w:asciiTheme="minorHAnsi" w:hAnsiTheme="minorHAnsi" w:cstheme="minorHAnsi"/>
        </w:rPr>
        <w:t>as</w:t>
      </w:r>
      <w:r w:rsidRPr="002A74CE">
        <w:rPr>
          <w:rFonts w:asciiTheme="minorHAnsi" w:hAnsiTheme="minorHAnsi" w:cstheme="minorHAnsi"/>
        </w:rPr>
        <w:t xml:space="preserve"> </w:t>
      </w:r>
      <w:r w:rsidR="0099411C" w:rsidRPr="002A74CE">
        <w:rPr>
          <w:rFonts w:asciiTheme="minorHAnsi" w:hAnsiTheme="minorHAnsi" w:cstheme="minorHAnsi"/>
        </w:rPr>
        <w:t>as</w:t>
      </w:r>
      <w:r w:rsidRPr="002A74CE">
        <w:rPr>
          <w:rFonts w:asciiTheme="minorHAnsi" w:hAnsiTheme="minorHAnsi" w:cstheme="minorHAnsi"/>
        </w:rPr>
        <w:t xml:space="preserve"> </w:t>
      </w:r>
      <w:r w:rsidR="0099411C" w:rsidRPr="002A74CE">
        <w:rPr>
          <w:rFonts w:asciiTheme="minorHAnsi" w:hAnsiTheme="minorHAnsi" w:cstheme="minorHAnsi"/>
        </w:rPr>
        <w:t>conclusões retiradas dos resultados de cada exercício</w:t>
      </w:r>
      <w:r w:rsidRPr="002A74CE">
        <w:rPr>
          <w:rFonts w:asciiTheme="minorHAnsi" w:hAnsiTheme="minorHAnsi" w:cstheme="minorHAnsi"/>
        </w:rPr>
        <w:t>.</w:t>
      </w:r>
    </w:p>
    <w:p w14:paraId="0F036146" w14:textId="034D39EA" w:rsidR="0099411C" w:rsidRPr="002A74CE" w:rsidRDefault="0099411C" w:rsidP="26D5B2FB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>A estrutura do relatório consiste em duas partes, uma para cada tarefa.</w:t>
      </w:r>
    </w:p>
    <w:p w14:paraId="408AB7E0" w14:textId="77777777" w:rsidR="003D2CC8" w:rsidRPr="002A74CE" w:rsidRDefault="001D7317" w:rsidP="002726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>O código do projeto, tal como, toda a gestão de tarefas encontra-se disponível em:</w:t>
      </w:r>
    </w:p>
    <w:p w14:paraId="3BDC84FF" w14:textId="285099C7" w:rsidR="00C17A17" w:rsidRPr="002A74CE" w:rsidRDefault="00000000" w:rsidP="002156A4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  <w:lang w:val="en-GB"/>
        </w:rPr>
      </w:pPr>
      <w:hyperlink r:id="rId23" w:history="1">
        <w:r w:rsidR="00A009FE" w:rsidRPr="002A74CE">
          <w:rPr>
            <w:rStyle w:val="Hyperlink"/>
            <w:rFonts w:asciiTheme="minorHAnsi" w:hAnsiTheme="minorHAnsi" w:cstheme="minorHAnsi"/>
            <w:lang w:val="en-GB"/>
          </w:rPr>
          <w:t>https://github.com/Tiago-AlvesUA /MDRS/</w:t>
        </w:r>
      </w:hyperlink>
    </w:p>
    <w:p w14:paraId="4B5EFEC2" w14:textId="215A1DF7" w:rsidR="00C17A17" w:rsidRPr="00562558" w:rsidRDefault="00C17A17" w:rsidP="00582A00">
      <w:pPr>
        <w:rPr>
          <w:rFonts w:asciiTheme="minorHAnsi" w:eastAsia="Calibri Light" w:hAnsiTheme="minorHAnsi" w:cstheme="minorHAnsi"/>
          <w:color w:val="2E5395"/>
          <w:sz w:val="40"/>
          <w:szCs w:val="40"/>
          <w:lang w:val="en-GB"/>
        </w:rPr>
      </w:pPr>
    </w:p>
    <w:p w14:paraId="0132AA61" w14:textId="77777777" w:rsidR="004C6963" w:rsidRDefault="004C6963">
      <w:pPr>
        <w:rPr>
          <w:rFonts w:ascii="Calibri Light" w:eastAsia="Calibri Light" w:hAnsi="Calibri Light" w:cs="Calibri Light"/>
          <w:sz w:val="40"/>
          <w:szCs w:val="40"/>
        </w:rPr>
      </w:pPr>
      <w:r>
        <w:br w:type="page"/>
      </w:r>
    </w:p>
    <w:p w14:paraId="396D4358" w14:textId="4FDD8B37" w:rsidR="003D2CC8" w:rsidRPr="00BF1435" w:rsidRDefault="00C17A17" w:rsidP="00BF1435">
      <w:pPr>
        <w:pStyle w:val="Heading1"/>
      </w:pPr>
      <w:bookmarkStart w:id="2" w:name="_Toc149671364"/>
      <w:r w:rsidRPr="00BF1435">
        <w:lastRenderedPageBreak/>
        <w:t>Tarefa</w:t>
      </w:r>
      <w:r w:rsidR="001D7317" w:rsidRPr="00BF1435">
        <w:t xml:space="preserve"> 1</w:t>
      </w:r>
      <w:bookmarkEnd w:id="2"/>
    </w:p>
    <w:p w14:paraId="1C30EBAA" w14:textId="77777777" w:rsidR="00C17A17" w:rsidRPr="002A74CE" w:rsidRDefault="00C17A17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  <w:color w:val="1F3762"/>
        </w:rPr>
      </w:pPr>
    </w:p>
    <w:p w14:paraId="0BFEBBFE" w14:textId="636D3C87" w:rsidR="003D2CC8" w:rsidRPr="003B558F" w:rsidRDefault="001D7317" w:rsidP="003B558F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3" w:name="_Hlk149238122"/>
      <w:bookmarkStart w:id="4" w:name="_Toc149671365"/>
      <w:r w:rsidRPr="6E9C09D6">
        <w:rPr>
          <w:rFonts w:asciiTheme="minorHAnsi" w:hAnsiTheme="minorHAnsi" w:cstheme="minorBidi"/>
          <w:color w:val="2E5395"/>
        </w:rPr>
        <w:t xml:space="preserve">Exercício </w:t>
      </w:r>
      <w:r w:rsidR="0013797C" w:rsidRPr="6E9C09D6">
        <w:rPr>
          <w:rFonts w:asciiTheme="minorHAnsi" w:hAnsiTheme="minorHAnsi" w:cstheme="minorBidi"/>
          <w:color w:val="2E5395"/>
        </w:rPr>
        <w:t>1</w:t>
      </w:r>
      <w:r w:rsidR="00C17A17" w:rsidRPr="6E9C09D6">
        <w:rPr>
          <w:rFonts w:asciiTheme="minorHAnsi" w:hAnsiTheme="minorHAnsi" w:cstheme="minorBidi"/>
          <w:color w:val="2E5395"/>
        </w:rPr>
        <w:t>a</w:t>
      </w:r>
      <w:bookmarkEnd w:id="3"/>
      <w:bookmarkEnd w:id="4"/>
    </w:p>
    <w:p w14:paraId="5C404CFC" w14:textId="77777777" w:rsidR="003B558F" w:rsidRDefault="003B558F" w:rsidP="002726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5E7F68E5" w14:textId="462A97E9" w:rsidR="00D2086F" w:rsidRPr="002A74CE" w:rsidRDefault="0099411C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Para este exercício utilizou-se </w:t>
      </w:r>
      <w:r w:rsidR="00C86427">
        <w:rPr>
          <w:rFonts w:asciiTheme="minorHAnsi" w:hAnsiTheme="minorHAnsi" w:cstheme="minorHAnsi"/>
        </w:rPr>
        <w:t>o</w:t>
      </w:r>
      <w:r w:rsidRPr="002A74CE">
        <w:rPr>
          <w:rFonts w:asciiTheme="minorHAnsi" w:hAnsiTheme="minorHAnsi" w:cstheme="minorHAnsi"/>
        </w:rPr>
        <w:t xml:space="preserve"> </w:t>
      </w:r>
    </w:p>
    <w:p w14:paraId="6C5ECA9F" w14:textId="77777777" w:rsidR="00FB6F8E" w:rsidRPr="002A74CE" w:rsidRDefault="00FB6F8E" w:rsidP="00C0014C">
      <w:pPr>
        <w:pStyle w:val="BodyText"/>
        <w:spacing w:before="1" w:line="259" w:lineRule="auto"/>
        <w:ind w:left="2551" w:right="1195"/>
        <w:rPr>
          <w:rFonts w:asciiTheme="minorHAnsi" w:hAnsiTheme="minorHAnsi" w:cstheme="minorHAnsi"/>
        </w:rPr>
      </w:pPr>
    </w:p>
    <w:p w14:paraId="21C7AB32" w14:textId="3A6F7857" w:rsidR="00C811BB" w:rsidRPr="00C811BB" w:rsidRDefault="00C811BB" w:rsidP="00C811BB">
      <w:pPr>
        <w:pStyle w:val="Heading3"/>
      </w:pPr>
      <w:bookmarkStart w:id="5" w:name="_Toc149671368"/>
      <w:r>
        <w:t>Explicação</w:t>
      </w:r>
      <w:r w:rsidRPr="002A74CE">
        <w:t>:</w:t>
      </w:r>
      <w:bookmarkEnd w:id="5"/>
    </w:p>
    <w:p w14:paraId="016B698C" w14:textId="77777777" w:rsidR="00C811BB" w:rsidRDefault="00C811BB" w:rsidP="00C40483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42424800" w14:textId="60C023CF" w:rsidR="00662E13" w:rsidRDefault="00643014" w:rsidP="00C60928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>
        <w:rPr>
          <w:rFonts w:asciiTheme="minorHAnsi" w:hAnsiTheme="minorHAnsi" w:cstheme="minorHAnsi"/>
        </w:rPr>
        <w:t>À</w:t>
      </w:r>
      <w:r w:rsidR="0050468E" w:rsidRPr="002A74CE">
        <w:rPr>
          <w:rFonts w:asciiTheme="minorHAnsi" w:hAnsiTheme="minorHAnsi" w:cstheme="minorHAnsi"/>
        </w:rPr>
        <w:t xml:space="preserve"> medida que a</w:t>
      </w:r>
      <w:r w:rsidR="00514B62" w:rsidRPr="214418B1">
        <w:rPr>
          <w:rFonts w:asciiTheme="minorHAnsi" w:hAnsiTheme="minorHAnsi" w:cstheme="minorBidi"/>
        </w:rPr>
        <w:t>.</w:t>
      </w:r>
      <w:r w:rsidR="00D058EC" w:rsidRPr="214418B1">
        <w:rPr>
          <w:rFonts w:asciiTheme="minorHAnsi" w:hAnsiTheme="minorHAnsi" w:cstheme="minorBidi"/>
        </w:rPr>
        <w:t xml:space="preserve"> </w:t>
      </w:r>
    </w:p>
    <w:p w14:paraId="7EB5B166" w14:textId="77777777" w:rsidR="00C60928" w:rsidRDefault="00C60928" w:rsidP="00C60928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</w:p>
    <w:p w14:paraId="10803752" w14:textId="77777777" w:rsidR="00EF55DD" w:rsidRDefault="00EF55DD" w:rsidP="005513FE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4FA7ACE4" w14:textId="77777777" w:rsidR="00EF55DD" w:rsidRDefault="00EF55DD" w:rsidP="005513FE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54FAB0EA" w14:textId="01FD8F9E" w:rsidR="00582A00" w:rsidRPr="00582A00" w:rsidRDefault="00582A00" w:rsidP="00582A00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6" w:name="_Ref149670070"/>
      <w:bookmarkStart w:id="7" w:name="_Toc149671369"/>
      <w:r w:rsidRPr="6E9C09D6">
        <w:rPr>
          <w:rFonts w:asciiTheme="minorHAnsi" w:hAnsiTheme="minorHAnsi" w:cstheme="minorBidi"/>
          <w:color w:val="2E5395"/>
        </w:rPr>
        <w:t>Exercício 1b</w:t>
      </w:r>
      <w:bookmarkEnd w:id="6"/>
      <w:bookmarkEnd w:id="7"/>
    </w:p>
    <w:p w14:paraId="0A8E622F" w14:textId="63D25797" w:rsidR="16509C55" w:rsidRPr="002A74CE" w:rsidRDefault="16509C55" w:rsidP="7E527F89">
      <w:pPr>
        <w:pStyle w:val="BodyText"/>
        <w:rPr>
          <w:rFonts w:asciiTheme="minorHAnsi" w:hAnsiTheme="minorHAnsi" w:cstheme="minorHAnsi"/>
        </w:rPr>
      </w:pPr>
    </w:p>
    <w:p w14:paraId="30E3CB02" w14:textId="25E41F95" w:rsidR="00667AAC" w:rsidRDefault="7EA7CE10" w:rsidP="00612B7E">
      <w:pPr>
        <w:pStyle w:val="BodyText"/>
        <w:spacing w:before="1" w:line="259" w:lineRule="auto"/>
        <w:ind w:left="1702" w:right="1195" w:firstLine="282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O sistema </w:t>
      </w:r>
      <w:r w:rsidR="3B54E5B8" w:rsidRPr="002A74CE">
        <w:rPr>
          <w:rFonts w:asciiTheme="minorHAnsi" w:hAnsiTheme="minorHAnsi" w:cstheme="minorHAnsi"/>
        </w:rPr>
        <w:t xml:space="preserve">io de cada cliente </w:t>
      </w:r>
      <w:r w:rsidR="00F46CEC">
        <w:rPr>
          <w:rFonts w:asciiTheme="minorHAnsi" w:hAnsiTheme="minorHAnsi" w:cstheme="minorHAnsi"/>
        </w:rPr>
        <w:t>n</w:t>
      </w:r>
      <w:r w:rsidR="3B54E5B8" w:rsidRPr="002A74CE">
        <w:rPr>
          <w:rFonts w:asciiTheme="minorHAnsi" w:hAnsiTheme="minorHAnsi" w:cstheme="minorHAnsi"/>
        </w:rPr>
        <w:t>o sistema</w:t>
      </w:r>
      <w:r w:rsidR="00F46CEC">
        <w:rPr>
          <w:rFonts w:asciiTheme="minorHAnsi" w:hAnsiTheme="minorHAnsi" w:cstheme="minorHAnsi"/>
        </w:rPr>
        <w:t xml:space="preserve"> e</w:t>
      </w:r>
      <w:r w:rsidR="3B54E5B8" w:rsidRPr="002A74CE">
        <w:rPr>
          <w:rFonts w:asciiTheme="minorHAnsi" w:hAnsiTheme="minorHAnsi" w:cstheme="minorHAnsi"/>
        </w:rPr>
        <w:t xml:space="preserve"> soma o atraso médio na fila de espera </w:t>
      </w:r>
      <w:r w:rsidR="004030F2" w:rsidRPr="002A74CE">
        <w:rPr>
          <w:rFonts w:asciiTheme="minorHAnsi" w:hAnsiTheme="minorHAnsi" w:cstheme="minorHAnsi"/>
        </w:rPr>
        <w:t>com</w:t>
      </w:r>
      <w:r w:rsidR="3B54E5B8" w:rsidRPr="002A74CE">
        <w:rPr>
          <w:rFonts w:asciiTheme="minorHAnsi" w:hAnsiTheme="minorHAnsi" w:cstheme="minorHAnsi"/>
        </w:rPr>
        <w:t xml:space="preserve"> o tempo médio de atendimento.</w:t>
      </w:r>
    </w:p>
    <w:p w14:paraId="036A4B98" w14:textId="77777777" w:rsidR="005513FE" w:rsidRPr="002A74CE" w:rsidRDefault="005513FE" w:rsidP="00F13B6D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68C366B" w14:textId="3B8B51A6" w:rsidR="00667AAC" w:rsidRPr="002A74CE" w:rsidRDefault="00667AAC" w:rsidP="00582A00">
      <w:pPr>
        <w:pStyle w:val="Heading3"/>
      </w:pPr>
      <w:bookmarkStart w:id="8" w:name="_Toc149671370"/>
      <w:bookmarkStart w:id="9" w:name="_Hlk149237307"/>
      <w:bookmarkStart w:id="10" w:name="_Hlk149348249"/>
      <w:r w:rsidRPr="002A74CE">
        <w:t>Código:</w:t>
      </w:r>
      <w:bookmarkEnd w:id="8"/>
    </w:p>
    <w:bookmarkEnd w:id="9"/>
    <w:bookmarkEnd w:id="10"/>
    <w:p w14:paraId="4B94CC3D" w14:textId="77777777" w:rsidR="0015032B" w:rsidRDefault="0015032B" w:rsidP="002C1B6E">
      <w:pPr>
        <w:pStyle w:val="BodyText"/>
        <w:spacing w:before="1" w:line="259" w:lineRule="auto"/>
        <w:ind w:left="1702" w:right="1195"/>
        <w:rPr>
          <w:rFonts w:asciiTheme="minorHAnsi" w:hAnsiTheme="minorHAnsi" w:cstheme="minorBidi"/>
        </w:rPr>
      </w:pPr>
    </w:p>
    <w:p w14:paraId="1CB624A5" w14:textId="1008DE73" w:rsidR="007373BA" w:rsidRPr="004A4E85" w:rsidRDefault="002C1B6E" w:rsidP="00612B7E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376194A1">
        <w:rPr>
          <w:rFonts w:asciiTheme="minorHAnsi" w:hAnsiTheme="minorHAnsi" w:cstheme="minorBidi"/>
        </w:rPr>
        <w:t>O código foi implementado de forma a calcular os atrasos para as quatro capacidades diferentes, utilizando os diferentes valores da mesma para cálculo do tempo de atendimento</w:t>
      </w:r>
      <w:r w:rsidR="007B1D82">
        <w:rPr>
          <w:rFonts w:asciiTheme="minorHAnsi" w:hAnsiTheme="minorHAnsi" w:cstheme="minorBidi"/>
        </w:rPr>
        <w:t>,</w:t>
      </w:r>
      <w:r w:rsidRPr="376194A1">
        <w:rPr>
          <w:rFonts w:asciiTheme="minorHAnsi" w:hAnsiTheme="minorHAnsi" w:cstheme="minorBidi"/>
        </w:rPr>
        <w:t xml:space="preserve"> S.</w:t>
      </w:r>
      <w:bookmarkStart w:id="11" w:name="_MON_1759847210"/>
      <w:bookmarkEnd w:id="11"/>
    </w:p>
    <w:p w14:paraId="68EC2FD6" w14:textId="3CCF2620" w:rsidR="007373BA" w:rsidRPr="007373BA" w:rsidRDefault="00B97A75" w:rsidP="007373BA">
      <w:r>
        <w:tab/>
      </w:r>
    </w:p>
    <w:bookmarkStart w:id="12" w:name="_MON_1760142106"/>
    <w:bookmarkEnd w:id="12"/>
    <w:p w14:paraId="75F71312" w14:textId="5F66BC86" w:rsidR="002C1B6E" w:rsidRPr="00872634" w:rsidRDefault="00872634" w:rsidP="00872634">
      <w:pPr>
        <w:pStyle w:val="BodyText"/>
        <w:spacing w:before="1" w:line="259" w:lineRule="auto"/>
        <w:ind w:left="720" w:right="1195" w:firstLine="720"/>
        <w:jc w:val="center"/>
        <w:rPr>
          <w:rFonts w:asciiTheme="minorHAnsi" w:hAnsiTheme="minorHAnsi" w:cstheme="minorBidi"/>
        </w:rPr>
      </w:pPr>
      <w:r w:rsidRPr="002A74CE">
        <w:rPr>
          <w:rFonts w:asciiTheme="minorHAnsi" w:hAnsiTheme="minorHAnsi" w:cstheme="minorHAnsi"/>
        </w:rPr>
        <w:object w:dxaOrig="11906" w:dyaOrig="8980" w14:anchorId="1FE63F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6.2pt;height:318.6pt" o:ole="" o:bordertopcolor="this" o:borderleftcolor="this" o:borderbottomcolor="this" o:borderrightcolor="this">
            <v:imagedata r:id="rId24" o:title="" cropright="6829f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7" DrawAspect="Content" ObjectID="_1764855331" r:id="rId25"/>
        </w:object>
      </w:r>
    </w:p>
    <w:p w14:paraId="595037B3" w14:textId="08A5AD14" w:rsidR="3FB28670" w:rsidRDefault="3FB28670" w:rsidP="3FB28670">
      <w:pPr>
        <w:pStyle w:val="BodyText"/>
        <w:spacing w:before="1" w:line="259" w:lineRule="auto"/>
        <w:ind w:left="720" w:right="1195" w:firstLine="720"/>
        <w:jc w:val="center"/>
        <w:rPr>
          <w:rFonts w:asciiTheme="minorHAnsi" w:hAnsiTheme="minorHAnsi" w:cstheme="minorBidi"/>
        </w:rPr>
      </w:pPr>
    </w:p>
    <w:p w14:paraId="17A15700" w14:textId="4EED9C0A" w:rsidR="3FB28670" w:rsidRDefault="3FB28670" w:rsidP="3FB28670">
      <w:pPr>
        <w:pStyle w:val="BodyText"/>
        <w:spacing w:before="1" w:line="259" w:lineRule="auto"/>
        <w:ind w:left="720" w:right="1195" w:firstLine="720"/>
        <w:jc w:val="center"/>
        <w:rPr>
          <w:rFonts w:asciiTheme="minorHAnsi" w:hAnsiTheme="minorHAnsi" w:cstheme="minorBidi"/>
        </w:rPr>
      </w:pPr>
    </w:p>
    <w:p w14:paraId="2D8274EA" w14:textId="1BA7AD68" w:rsidR="3FB28670" w:rsidRDefault="3FB28670" w:rsidP="3FB28670">
      <w:pPr>
        <w:pStyle w:val="BodyText"/>
        <w:spacing w:before="1" w:line="259" w:lineRule="auto"/>
        <w:ind w:left="720" w:right="1195" w:firstLine="720"/>
        <w:jc w:val="center"/>
        <w:rPr>
          <w:rFonts w:asciiTheme="minorHAnsi" w:hAnsiTheme="minorHAnsi" w:cstheme="minorBidi"/>
        </w:rPr>
      </w:pPr>
    </w:p>
    <w:p w14:paraId="71FAAA24" w14:textId="0E92E64B" w:rsidR="00DA67B1" w:rsidRPr="002A74CE" w:rsidRDefault="27CC045C" w:rsidP="00DA67B1">
      <w:pPr>
        <w:pStyle w:val="Heading3"/>
      </w:pPr>
      <w:r>
        <w:t xml:space="preserve"> </w:t>
      </w:r>
      <w:bookmarkStart w:id="13" w:name="_Toc149671371"/>
      <w:r w:rsidR="746022A8">
        <w:t>Result</w:t>
      </w:r>
      <w:r w:rsidR="0FB2AE80">
        <w:t>ados</w:t>
      </w:r>
      <w:r>
        <w:t>:</w:t>
      </w:r>
      <w:bookmarkEnd w:id="13"/>
    </w:p>
    <w:tbl>
      <w:tblPr>
        <w:tblStyle w:val="TableGrid"/>
        <w:tblpPr w:leftFromText="141" w:rightFromText="141" w:vertAnchor="text" w:horzAnchor="page" w:tblpX="1477" w:tblpY="153"/>
        <w:tblW w:w="39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593"/>
        <w:gridCol w:w="1593"/>
        <w:gridCol w:w="1593"/>
        <w:gridCol w:w="1589"/>
      </w:tblGrid>
      <w:tr w:rsidR="003F77CB" w:rsidRPr="002A74CE" w14:paraId="03C4BEC1" w14:textId="77777777" w:rsidTr="003F77CB">
        <w:trPr>
          <w:trHeight w:val="19"/>
        </w:trPr>
        <w:tc>
          <w:tcPr>
            <w:tcW w:w="1458" w:type="pct"/>
          </w:tcPr>
          <w:p w14:paraId="6F3C6F7C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86" w:type="pct"/>
          </w:tcPr>
          <w:p w14:paraId="7C8DD6F0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 w:rsidRPr="002A74CE">
              <w:rPr>
                <w:rFonts w:asciiTheme="minorHAnsi" w:hAnsiTheme="minorHAnsi" w:cstheme="minorHAnsi"/>
              </w:rPr>
              <w:t>C10</w:t>
            </w:r>
          </w:p>
        </w:tc>
        <w:tc>
          <w:tcPr>
            <w:tcW w:w="886" w:type="pct"/>
          </w:tcPr>
          <w:p w14:paraId="687BAECB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 w:rsidRPr="002A74CE">
              <w:rPr>
                <w:rFonts w:asciiTheme="minorHAnsi" w:hAnsiTheme="minorHAnsi" w:cstheme="minorHAnsi"/>
              </w:rPr>
              <w:t>C20</w:t>
            </w:r>
          </w:p>
        </w:tc>
        <w:tc>
          <w:tcPr>
            <w:tcW w:w="886" w:type="pct"/>
          </w:tcPr>
          <w:p w14:paraId="6BED9A74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 w:rsidRPr="002A74CE">
              <w:rPr>
                <w:rFonts w:asciiTheme="minorHAnsi" w:hAnsiTheme="minorHAnsi" w:cstheme="minorHAnsi"/>
              </w:rPr>
              <w:t>C30</w:t>
            </w:r>
          </w:p>
        </w:tc>
        <w:tc>
          <w:tcPr>
            <w:tcW w:w="884" w:type="pct"/>
          </w:tcPr>
          <w:p w14:paraId="154B45E2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 w:rsidRPr="002A74CE">
              <w:rPr>
                <w:rFonts w:asciiTheme="minorHAnsi" w:hAnsiTheme="minorHAnsi" w:cstheme="minorHAnsi"/>
              </w:rPr>
              <w:t>C40</w:t>
            </w:r>
          </w:p>
        </w:tc>
      </w:tr>
      <w:tr w:rsidR="003F77CB" w:rsidRPr="002A74CE" w14:paraId="7B7D62C5" w14:textId="77777777" w:rsidTr="003F77CB">
        <w:trPr>
          <w:trHeight w:val="329"/>
        </w:trPr>
        <w:tc>
          <w:tcPr>
            <w:tcW w:w="1458" w:type="pct"/>
          </w:tcPr>
          <w:p w14:paraId="2DD6A8D0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 w:rsidRPr="002A74CE">
              <w:rPr>
                <w:rFonts w:asciiTheme="minorHAnsi" w:hAnsiTheme="minorHAnsi" w:cstheme="minorHAnsi"/>
              </w:rPr>
              <w:t>Valores teóricos APD</w:t>
            </w:r>
            <w:r>
              <w:rPr>
                <w:rFonts w:asciiTheme="minorHAnsi" w:hAnsiTheme="minorHAnsi" w:cstheme="minorHAnsi"/>
              </w:rPr>
              <w:t xml:space="preserve"> (ms)</w:t>
            </w:r>
          </w:p>
        </w:tc>
        <w:tc>
          <w:tcPr>
            <w:tcW w:w="886" w:type="pct"/>
          </w:tcPr>
          <w:p w14:paraId="1F16FDF8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 w:rsidRPr="002A74CE">
              <w:rPr>
                <w:rFonts w:asciiTheme="minorHAnsi" w:hAnsiTheme="minorHAnsi" w:cstheme="minorHAnsi"/>
              </w:rPr>
              <w:t>4.39e+00</w:t>
            </w:r>
          </w:p>
        </w:tc>
        <w:tc>
          <w:tcPr>
            <w:tcW w:w="886" w:type="pct"/>
          </w:tcPr>
          <w:p w14:paraId="5019D4BB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 w:rsidRPr="002A74CE">
              <w:rPr>
                <w:rFonts w:asciiTheme="minorHAnsi" w:hAnsiTheme="minorHAnsi" w:cstheme="minorHAnsi"/>
              </w:rPr>
              <w:t>4.36e-01</w:t>
            </w:r>
          </w:p>
        </w:tc>
        <w:tc>
          <w:tcPr>
            <w:tcW w:w="886" w:type="pct"/>
          </w:tcPr>
          <w:p w14:paraId="0A02E846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 w:rsidRPr="002A74CE">
              <w:rPr>
                <w:rFonts w:asciiTheme="minorHAnsi" w:hAnsiTheme="minorHAnsi" w:cstheme="minorHAnsi"/>
              </w:rPr>
              <w:t>2.31e-01</w:t>
            </w:r>
          </w:p>
        </w:tc>
        <w:tc>
          <w:tcPr>
            <w:tcW w:w="884" w:type="pct"/>
          </w:tcPr>
          <w:p w14:paraId="2C956CD8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 w:rsidRPr="002A74CE">
              <w:rPr>
                <w:rFonts w:asciiTheme="minorHAnsi" w:hAnsiTheme="minorHAnsi" w:cstheme="minorHAnsi"/>
              </w:rPr>
              <w:t>1.58e-01</w:t>
            </w:r>
          </w:p>
        </w:tc>
      </w:tr>
      <w:tr w:rsidR="003F77CB" w:rsidRPr="002A74CE" w14:paraId="6633C3BF" w14:textId="77777777" w:rsidTr="003F77CB">
        <w:trPr>
          <w:trHeight w:val="329"/>
        </w:trPr>
        <w:tc>
          <w:tcPr>
            <w:tcW w:w="1458" w:type="pct"/>
          </w:tcPr>
          <w:p w14:paraId="14432AA3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 w:rsidRPr="0034656C">
              <w:rPr>
                <w:rFonts w:asciiTheme="minorHAnsi" w:hAnsiTheme="minorHAnsi" w:cstheme="minorHAnsi"/>
              </w:rPr>
              <w:t>Valores</w:t>
            </w:r>
            <w:r>
              <w:rPr>
                <w:rFonts w:asciiTheme="minorHAnsi" w:hAnsiTheme="minorHAnsi" w:cstheme="minorHAnsi"/>
              </w:rPr>
              <w:t xml:space="preserve"> simulados</w:t>
            </w:r>
            <w:r w:rsidRPr="0034656C">
              <w:rPr>
                <w:rFonts w:asciiTheme="minorHAnsi" w:hAnsiTheme="minorHAnsi" w:cstheme="minorHAnsi"/>
              </w:rPr>
              <w:t xml:space="preserve"> APD (ms)</w:t>
            </w:r>
          </w:p>
        </w:tc>
        <w:tc>
          <w:tcPr>
            <w:tcW w:w="886" w:type="pct"/>
          </w:tcPr>
          <w:p w14:paraId="6FC7677C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4.36e+00</w:t>
            </w:r>
          </w:p>
        </w:tc>
        <w:tc>
          <w:tcPr>
            <w:tcW w:w="886" w:type="pct"/>
          </w:tcPr>
          <w:p w14:paraId="4FD9E9B2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4.37e-01</w:t>
            </w:r>
          </w:p>
        </w:tc>
        <w:tc>
          <w:tcPr>
            <w:tcW w:w="886" w:type="pct"/>
          </w:tcPr>
          <w:p w14:paraId="75E72FFF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2.32e-01</w:t>
            </w:r>
          </w:p>
        </w:tc>
        <w:tc>
          <w:tcPr>
            <w:tcW w:w="884" w:type="pct"/>
          </w:tcPr>
          <w:p w14:paraId="41293DC7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1.58e-01</w:t>
            </w:r>
          </w:p>
        </w:tc>
      </w:tr>
    </w:tbl>
    <w:p w14:paraId="334173B2" w14:textId="77777777" w:rsidR="007854C8" w:rsidRPr="002A74CE" w:rsidRDefault="007854C8" w:rsidP="7E527F89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0E59FCC" w14:textId="7963C45F" w:rsidR="00720375" w:rsidRDefault="00720375" w:rsidP="00720375">
      <w:pPr>
        <w:pStyle w:val="Caption"/>
        <w:keepNext/>
        <w:jc w:val="center"/>
      </w:pPr>
      <w:bookmarkStart w:id="14" w:name="_Toc14961989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C3226">
        <w:rPr>
          <w:noProof/>
        </w:rPr>
        <w:t>1</w:t>
      </w:r>
      <w:r>
        <w:fldChar w:fldCharType="end"/>
      </w:r>
      <w:r>
        <w:t>: Resultado do exercício 1b</w:t>
      </w:r>
      <w:bookmarkEnd w:id="14"/>
    </w:p>
    <w:p w14:paraId="1D63980C" w14:textId="756425B4" w:rsidR="7E527F89" w:rsidRDefault="7E527F89" w:rsidP="7E527F89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BD6D0F4" w14:textId="5D32E1E4" w:rsidR="002A74CE" w:rsidRPr="002A74CE" w:rsidRDefault="002A74CE" w:rsidP="00582A00">
      <w:pPr>
        <w:pStyle w:val="Heading3"/>
      </w:pPr>
      <w:bookmarkStart w:id="15" w:name="_Toc149671372"/>
      <w:r>
        <w:t>Explicação</w:t>
      </w:r>
      <w:r w:rsidRPr="002A74CE">
        <w:t>:</w:t>
      </w:r>
      <w:bookmarkEnd w:id="15"/>
    </w:p>
    <w:p w14:paraId="129EDF72" w14:textId="77777777" w:rsidR="002A74CE" w:rsidRDefault="002A74CE" w:rsidP="7E527F89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80FC15E" w14:textId="3B9C5D7D" w:rsidR="00A406B6" w:rsidRDefault="7C4DFE4A" w:rsidP="00F16E63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Como podemos ver pelos </w:t>
      </w:r>
    </w:p>
    <w:p w14:paraId="36C46125" w14:textId="77777777" w:rsidR="00F94B94" w:rsidRPr="002A74CE" w:rsidRDefault="00F94B94" w:rsidP="000D1DF9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224308CA" w14:textId="36C36CF7" w:rsidR="00582A00" w:rsidRPr="00582A00" w:rsidRDefault="00582A00" w:rsidP="6E9C09D6">
      <w:pPr>
        <w:pStyle w:val="Heading2"/>
        <w:spacing w:before="1" w:line="259" w:lineRule="auto"/>
        <w:ind w:right="1195"/>
        <w:rPr>
          <w:rFonts w:asciiTheme="minorHAnsi" w:hAnsiTheme="minorHAnsi" w:cstheme="minorBidi"/>
          <w:color w:val="2E5395"/>
        </w:rPr>
      </w:pPr>
      <w:bookmarkStart w:id="16" w:name="_Toc149671373"/>
      <w:r w:rsidRPr="6E9C09D6">
        <w:rPr>
          <w:rFonts w:asciiTheme="minorHAnsi" w:hAnsiTheme="minorHAnsi" w:cstheme="minorBidi"/>
          <w:color w:val="2E5395"/>
        </w:rPr>
        <w:t>Exercício 1c</w:t>
      </w:r>
      <w:bookmarkEnd w:id="16"/>
    </w:p>
    <w:p w14:paraId="058526B9" w14:textId="77777777" w:rsidR="00A009FE" w:rsidRPr="002A74C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67A6A68A" w14:textId="5C287519" w:rsidR="00EA06E3" w:rsidRDefault="00301F12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E34ACA">
        <w:rPr>
          <w:rFonts w:asciiTheme="minorHAnsi" w:hAnsiTheme="minorHAnsi" w:cstheme="minorHAnsi"/>
        </w:rPr>
        <w:t>Para este exercício</w:t>
      </w:r>
      <w:r w:rsidR="006B1619">
        <w:rPr>
          <w:rFonts w:asciiTheme="minorHAnsi" w:hAnsiTheme="minorHAnsi" w:cstheme="minorHAnsi"/>
        </w:rPr>
        <w:t xml:space="preserve">, </w:t>
      </w:r>
    </w:p>
    <w:p w14:paraId="75C277A8" w14:textId="765C70C6" w:rsidR="008B0DD5" w:rsidRDefault="008B0DD5" w:rsidP="008B0DD5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633AC472" w14:textId="77777777" w:rsidR="00EA06E3" w:rsidRPr="002A74CE" w:rsidRDefault="00EA06E3" w:rsidP="00EA06E3">
      <w:pPr>
        <w:pStyle w:val="Heading3"/>
      </w:pPr>
      <w:bookmarkStart w:id="17" w:name="_Toc149671374"/>
      <w:r w:rsidRPr="002A74CE">
        <w:t>Código:</w:t>
      </w:r>
      <w:bookmarkEnd w:id="17"/>
    </w:p>
    <w:p w14:paraId="6CBBD71A" w14:textId="7A4FBBCB" w:rsidR="00EA06E3" w:rsidRDefault="00EA06E3" w:rsidP="008B0DD5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bookmarkStart w:id="18" w:name="_MON_1759961149"/>
    <w:bookmarkEnd w:id="18"/>
    <w:p w14:paraId="09936160" w14:textId="0BA8329E" w:rsidR="00276692" w:rsidRDefault="008B0DD5" w:rsidP="00C034B8">
      <w:pPr>
        <w:pStyle w:val="BodyText"/>
        <w:spacing w:before="1" w:line="259" w:lineRule="auto"/>
        <w:ind w:left="982" w:right="1195" w:firstLine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11906" w:dyaOrig="8465" w14:anchorId="2945E0A2">
          <v:shape id="_x0000_i1028" type="#_x0000_t75" style="width:362.4pt;height:257.4pt" o:ole="" o:bordertopcolor="this" o:borderleftcolor="this" o:borderbottomcolor="this" o:borderrightcolor="this">
            <v:imagedata r:id="rId26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8" DrawAspect="Content" ObjectID="_1764855332" r:id="rId27"/>
        </w:object>
      </w:r>
    </w:p>
    <w:p w14:paraId="6CF4B881" w14:textId="77777777" w:rsidR="00F7775A" w:rsidRDefault="00F7775A" w:rsidP="00C034B8">
      <w:pPr>
        <w:pStyle w:val="BodyText"/>
        <w:spacing w:before="1" w:line="259" w:lineRule="auto"/>
        <w:ind w:left="982" w:right="1195" w:firstLine="720"/>
        <w:jc w:val="center"/>
        <w:rPr>
          <w:rFonts w:asciiTheme="minorHAnsi" w:hAnsiTheme="minorHAnsi" w:cstheme="minorHAnsi"/>
        </w:rPr>
      </w:pPr>
    </w:p>
    <w:p w14:paraId="4C9D9ABB" w14:textId="43CDE5FF" w:rsidR="00DA5B0D" w:rsidRPr="002A74CE" w:rsidRDefault="008B0DD5" w:rsidP="00DA5B0D">
      <w:pPr>
        <w:pStyle w:val="Heading3"/>
      </w:pPr>
      <w:bookmarkStart w:id="19" w:name="_Toc149671375"/>
      <w:r w:rsidRPr="002A74CE">
        <w:t>Resultados:</w:t>
      </w:r>
      <w:bookmarkEnd w:id="19"/>
    </w:p>
    <w:p w14:paraId="72B5B033" w14:textId="3D476572" w:rsidR="008B0DD5" w:rsidRDefault="008B0DD5" w:rsidP="00DA5B0D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02AF1D1B" w14:textId="0217EAC0" w:rsidR="008B0DD5" w:rsidRDefault="00DA5B0D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DA5B0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2096" behindDoc="1" locked="0" layoutInCell="1" allowOverlap="1" wp14:anchorId="4F7EC669" wp14:editId="513BF299">
            <wp:simplePos x="0" y="0"/>
            <wp:positionH relativeFrom="page">
              <wp:posOffset>1097280</wp:posOffset>
            </wp:positionH>
            <wp:positionV relativeFrom="paragraph">
              <wp:posOffset>12700</wp:posOffset>
            </wp:positionV>
            <wp:extent cx="5400000" cy="2906182"/>
            <wp:effectExtent l="0" t="0" r="0" b="8890"/>
            <wp:wrapNone/>
            <wp:docPr id="1001095725" name="Picture 100109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95725" name="Picture 1001095725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6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716BC" w14:textId="67622E75" w:rsidR="008B0DD5" w:rsidRDefault="008B0DD5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1AC462E2" w14:textId="713FAD4E" w:rsidR="00FA13DC" w:rsidRDefault="00FA13DC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00516416" w14:textId="419BD300" w:rsidR="00EA06E3" w:rsidRPr="002A74CE" w:rsidRDefault="00EA06E3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78A64203" w14:textId="4C1B918E" w:rsidR="00520259" w:rsidRDefault="00520259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6139B2F5" w14:textId="77777777" w:rsidR="00DA5B0D" w:rsidRDefault="00DA5B0D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1989657D" w14:textId="77777777" w:rsidR="00DA5B0D" w:rsidRDefault="00DA5B0D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7ADFF0C9" w14:textId="77777777" w:rsidR="00DA5B0D" w:rsidRDefault="00DA5B0D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3B54F25F" w14:textId="77777777" w:rsidR="00DA5B0D" w:rsidRDefault="00DA5B0D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549402BA" w14:textId="77777777" w:rsidR="00DA5B0D" w:rsidRDefault="00DA5B0D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31E4BF9C" w14:textId="77777777" w:rsidR="00DA5B0D" w:rsidRDefault="00DA5B0D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62E4E5E7" w14:textId="77777777" w:rsidR="00DA5B0D" w:rsidRDefault="00DA5B0D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082DC5DF" w14:textId="77777777" w:rsidR="00DA5B0D" w:rsidRDefault="00DA5B0D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05CEEA68" w14:textId="77777777" w:rsidR="00DA5B0D" w:rsidRDefault="00DA5B0D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2698F793" w14:textId="77777777" w:rsidR="00B661CC" w:rsidRDefault="00B661CC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0E6B2029" w14:textId="6A957D2C" w:rsidR="00DA5B0D" w:rsidRPr="002A74CE" w:rsidRDefault="00B661CC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384E879" wp14:editId="1199591A">
                <wp:simplePos x="0" y="0"/>
                <wp:positionH relativeFrom="column">
                  <wp:posOffset>1097280</wp:posOffset>
                </wp:positionH>
                <wp:positionV relativeFrom="paragraph">
                  <wp:posOffset>155575</wp:posOffset>
                </wp:positionV>
                <wp:extent cx="5399405" cy="220980"/>
                <wp:effectExtent l="0" t="0" r="0" b="7620"/>
                <wp:wrapNone/>
                <wp:docPr id="430876139" name="Text Box 430876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08168A" w14:textId="1960E1E2" w:rsidR="00B661CC" w:rsidRPr="008C2572" w:rsidRDefault="00B661CC" w:rsidP="00B661CC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0" w:name="_Toc14967278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C322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421CA9">
                              <w:t>Resultado do exercício 1</w:t>
                            </w:r>
                            <w:r>
                              <w:t>c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4E879" id="_x0000_t202" coordsize="21600,21600" o:spt="202" path="m,l,21600r21600,l21600,xe">
                <v:stroke joinstyle="miter"/>
                <v:path gradientshapeok="t" o:connecttype="rect"/>
              </v:shapetype>
              <v:shape id="Text Box 430876139" o:spid="_x0000_s1026" type="#_x0000_t202" style="position:absolute;left:0;text-align:left;margin-left:86.4pt;margin-top:12.25pt;width:425.15pt;height:17.4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" stroked="f">
                <v:textbox inset="0,0,0,0">
                  <w:txbxContent>
                    <w:p w14:paraId="4508168A" w14:textId="1960E1E2" w:rsidR="00B661CC" w:rsidRPr="008C2572" w:rsidRDefault="00B661CC" w:rsidP="00B661CC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bookmarkStart w:id="21" w:name="_Toc14967278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C322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421CA9">
                        <w:t>Resultado do exercício 1</w:t>
                      </w:r>
                      <w:r>
                        <w:t>c</w:t>
                      </w:r>
                      <w:bookmarkEnd w:id="21"/>
                    </w:p>
                  </w:txbxContent>
                </v:textbox>
              </v:shape>
            </w:pict>
          </mc:Fallback>
        </mc:AlternateContent>
      </w:r>
    </w:p>
    <w:p w14:paraId="15B1265E" w14:textId="77777777" w:rsidR="00C73183" w:rsidRDefault="00C73183" w:rsidP="0052499D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420A7185" w14:textId="77777777" w:rsidR="00520259" w:rsidRPr="002A74CE" w:rsidRDefault="00520259" w:rsidP="00EE1CA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2971AD3F" w14:textId="77777777" w:rsidR="003B76DA" w:rsidRPr="002A74CE" w:rsidRDefault="003B76DA" w:rsidP="003B76DA">
      <w:pPr>
        <w:pStyle w:val="Heading3"/>
      </w:pPr>
      <w:bookmarkStart w:id="22" w:name="_Toc149671376"/>
      <w:r>
        <w:t>Explicação</w:t>
      </w:r>
      <w:r w:rsidRPr="002A74CE">
        <w:t>:</w:t>
      </w:r>
      <w:bookmarkEnd w:id="22"/>
    </w:p>
    <w:p w14:paraId="0CCFD6D7" w14:textId="77777777" w:rsidR="008A4E53" w:rsidRPr="002A74CE" w:rsidRDefault="008A4E53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3DCE64BD" w14:textId="0357311E" w:rsidR="003B76DA" w:rsidRDefault="00EC061F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376194A1">
        <w:rPr>
          <w:rFonts w:asciiTheme="minorHAnsi" w:hAnsiTheme="minorHAnsi" w:cstheme="minorBidi"/>
        </w:rPr>
        <w:t>Analisando os</w:t>
      </w:r>
      <w:r w:rsidR="00520259" w:rsidRPr="376194A1">
        <w:rPr>
          <w:rFonts w:asciiTheme="minorHAnsi" w:hAnsiTheme="minorHAnsi" w:cstheme="minorBidi"/>
        </w:rPr>
        <w:t xml:space="preserve"> gráficos</w:t>
      </w:r>
      <w:r w:rsidR="00CE1227">
        <w:rPr>
          <w:rFonts w:asciiTheme="minorHAnsi" w:hAnsiTheme="minorHAnsi" w:cstheme="minorBidi"/>
        </w:rPr>
        <w:t>,</w:t>
      </w:r>
      <w:r w:rsidR="00520259" w:rsidRPr="376194A1">
        <w:rPr>
          <w:rFonts w:asciiTheme="minorHAnsi" w:hAnsiTheme="minorHAnsi" w:cstheme="minorBidi"/>
        </w:rPr>
        <w:t xml:space="preserve"> </w:t>
      </w:r>
    </w:p>
    <w:p w14:paraId="7D0372F1" w14:textId="77777777" w:rsidR="008731BE" w:rsidRPr="002A74CE" w:rsidRDefault="008731BE" w:rsidP="7E527F89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7565DE05" w14:textId="076F93DF" w:rsidR="00A009FE" w:rsidRPr="005817F5" w:rsidRDefault="00A009FE" w:rsidP="005817F5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23" w:name="_Toc149671377"/>
      <w:r w:rsidRPr="6E9C09D6">
        <w:rPr>
          <w:rFonts w:asciiTheme="minorHAnsi" w:hAnsiTheme="minorHAnsi" w:cstheme="minorBidi"/>
          <w:color w:val="2E5395"/>
        </w:rPr>
        <w:t>Exercício 1d</w:t>
      </w:r>
      <w:bookmarkEnd w:id="23"/>
    </w:p>
    <w:p w14:paraId="7B5137E0" w14:textId="77777777" w:rsidR="00A009FE" w:rsidRPr="002A74C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398A1A8" w14:textId="3015F47A" w:rsidR="00F272C5" w:rsidRDefault="00511BB8" w:rsidP="00511BB8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commentRangeStart w:id="24"/>
      <w:commentRangeStart w:id="25"/>
      <w:r w:rsidRPr="612D6968">
        <w:rPr>
          <w:rFonts w:asciiTheme="minorHAnsi" w:hAnsiTheme="minorHAnsi" w:cstheme="minorBidi"/>
        </w:rPr>
        <w:lastRenderedPageBreak/>
        <w:t>Neste exercício, utiliz</w:t>
      </w:r>
      <w:r w:rsidR="0088079A" w:rsidRPr="612D6968">
        <w:rPr>
          <w:rFonts w:asciiTheme="minorHAnsi" w:hAnsiTheme="minorHAnsi" w:cstheme="minorBidi"/>
        </w:rPr>
        <w:t>á</w:t>
      </w:r>
      <w:r w:rsidRPr="612D6968">
        <w:rPr>
          <w:rFonts w:asciiTheme="minorHAnsi" w:hAnsiTheme="minorHAnsi" w:cstheme="minorBidi"/>
        </w:rPr>
        <w:t xml:space="preserve">mos o </w:t>
      </w:r>
      <w:r w:rsidR="008B21FD" w:rsidRPr="612D6968">
        <w:rPr>
          <w:rFonts w:asciiTheme="minorHAnsi" w:hAnsiTheme="minorHAnsi" w:cstheme="minorBidi"/>
        </w:rPr>
        <w:t>simulador</w:t>
      </w:r>
      <w:r w:rsidRPr="612D6968">
        <w:rPr>
          <w:rFonts w:asciiTheme="minorHAnsi" w:hAnsiTheme="minorHAnsi" w:cstheme="minorBidi"/>
        </w:rPr>
        <w:t xml:space="preserve"> da </w:t>
      </w:r>
      <w:r w:rsidR="00B03893" w:rsidRPr="612D6968">
        <w:rPr>
          <w:rFonts w:asciiTheme="minorHAnsi" w:hAnsiTheme="minorHAnsi" w:cstheme="minorBidi"/>
        </w:rPr>
        <w:t xml:space="preserve">alínea </w:t>
      </w:r>
      <w:r w:rsidRPr="612D6968">
        <w:rPr>
          <w:rFonts w:asciiTheme="minorHAnsi" w:hAnsiTheme="minorHAnsi" w:cstheme="minorBidi"/>
        </w:rPr>
        <w:t xml:space="preserve">anterior, incorporando </w:t>
      </w:r>
      <w:r w:rsidR="00B03893" w:rsidRPr="612D6968">
        <w:rPr>
          <w:rFonts w:asciiTheme="minorHAnsi" w:hAnsiTheme="minorHAnsi" w:cstheme="minorBidi"/>
        </w:rPr>
        <w:t>o</w:t>
      </w:r>
      <w:r w:rsidRPr="612D6968">
        <w:rPr>
          <w:rFonts w:asciiTheme="minorHAnsi" w:hAnsiTheme="minorHAnsi" w:cstheme="minorBidi"/>
        </w:rPr>
        <w:t xml:space="preserve"> Bit </w:t>
      </w:r>
      <w:r w:rsidR="00B03893" w:rsidRPr="612D6968">
        <w:rPr>
          <w:rFonts w:asciiTheme="minorHAnsi" w:hAnsiTheme="minorHAnsi" w:cstheme="minorBidi"/>
        </w:rPr>
        <w:t xml:space="preserve">Error Rate </w:t>
      </w:r>
      <w:r w:rsidRPr="612D6968">
        <w:rPr>
          <w:rFonts w:asciiTheme="minorHAnsi" w:hAnsiTheme="minorHAnsi" w:cstheme="minorBidi"/>
        </w:rPr>
        <w:t>(BER) como uma variável de entrada adicional, representada pela letra 'b' com um valor de 10</w:t>
      </w:r>
      <w:r w:rsidRPr="612D6968">
        <w:rPr>
          <w:rFonts w:asciiTheme="minorHAnsi" w:hAnsiTheme="minorHAnsi" w:cstheme="minorBidi"/>
          <w:vertAlign w:val="superscript"/>
        </w:rPr>
        <w:t>-5</w:t>
      </w:r>
      <w:r w:rsidRPr="612D6968">
        <w:rPr>
          <w:rFonts w:asciiTheme="minorHAnsi" w:hAnsiTheme="minorHAnsi" w:cstheme="minorBidi"/>
        </w:rPr>
        <w:t>.</w:t>
      </w:r>
      <w:commentRangeEnd w:id="24"/>
      <w:r w:rsidR="00B51DA9">
        <w:commentReference w:id="24"/>
      </w:r>
      <w:commentRangeEnd w:id="25"/>
      <w:r>
        <w:commentReference w:id="25"/>
      </w:r>
    </w:p>
    <w:p w14:paraId="6B1FF102" w14:textId="6109C080" w:rsidR="001D1CEE" w:rsidRPr="00F272C5" w:rsidRDefault="00F272C5" w:rsidP="00F272C5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00F272C5">
        <w:rPr>
          <w:rFonts w:asciiTheme="minorHAnsi" w:hAnsiTheme="minorHAnsi" w:cstheme="minorBidi"/>
        </w:rPr>
        <w:t>A fórmula binomial foi utilizada para descartar pacotes no simulador:</w:t>
      </w:r>
    </w:p>
    <w:p w14:paraId="5F2B47C5" w14:textId="4D83687F" w:rsidR="001D1CEE" w:rsidRDefault="00D83C56" w:rsidP="007E196B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 w:cstheme="minorBidi"/>
            </w:rPr>
            <m:t>f(i)=</m:t>
          </m:r>
          <m:d>
            <m:dPr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Bidi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 w:cstheme="minorBidi"/>
                </w:rPr>
                <m:t>p</m:t>
              </m:r>
            </m:e>
            <m:sup>
              <m:r>
                <w:rPr>
                  <w:rFonts w:ascii="Cambria Math" w:hAnsi="Cambria Math" w:cstheme="minorBidi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(1-p)</m:t>
              </m:r>
            </m:e>
            <m:sup>
              <m:r>
                <w:rPr>
                  <w:rFonts w:ascii="Cambria Math" w:hAnsi="Cambria Math" w:cstheme="minorBidi"/>
                </w:rPr>
                <m:t>n-i</m:t>
              </m:r>
            </m:sup>
          </m:sSup>
        </m:oMath>
      </m:oMathPara>
    </w:p>
    <w:p w14:paraId="1BA9FCDD" w14:textId="77777777" w:rsidR="00C806A6" w:rsidRDefault="00C806A6" w:rsidP="00267DC4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086F5BB6" w14:textId="15C2C52F" w:rsidR="00863B6F" w:rsidRDefault="00E47D85" w:rsidP="00863B6F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Calculamos a probabilidade de um pacote ter zero erros</w:t>
      </w:r>
      <w:r w:rsidR="00D27A8F">
        <w:rPr>
          <w:rFonts w:asciiTheme="minorHAnsi" w:hAnsiTheme="minorHAnsi" w:cstheme="minorBidi"/>
        </w:rPr>
        <w:t xml:space="preserve"> com </w:t>
      </w:r>
      <m:oMath>
        <m:r>
          <w:rPr>
            <w:rFonts w:ascii="Cambria Math" w:hAnsi="Cambria Math" w:cstheme="minorBidi"/>
          </w:rPr>
          <m:t>f(i)=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</w:rPr>
                </m:ctrlPr>
              </m:dPr>
              <m:e>
                <m:r>
                  <w:rPr>
                    <w:rFonts w:ascii="Cambria Math" w:hAnsi="Cambria Math" w:cstheme="minorBidi"/>
                  </w:rPr>
                  <m:t>1-p</m:t>
                </m:r>
              </m:e>
            </m:d>
          </m:e>
          <m:sup>
            <m:r>
              <w:rPr>
                <w:rFonts w:ascii="Cambria Math" w:hAnsi="Cambria Math" w:cstheme="minorBidi"/>
              </w:rPr>
              <m:t>n</m:t>
            </m:r>
          </m:sup>
        </m:sSup>
      </m:oMath>
      <w:r w:rsidR="00153134">
        <w:rPr>
          <w:rFonts w:asciiTheme="minorHAnsi" w:hAnsiTheme="minorHAnsi" w:cstheme="minorBidi"/>
        </w:rPr>
        <w:t>, se i = 0.</w:t>
      </w:r>
      <w:r w:rsidR="00C806A6">
        <w:rPr>
          <w:rFonts w:asciiTheme="minorHAnsi" w:hAnsiTheme="minorHAnsi" w:cstheme="minorBidi"/>
        </w:rPr>
        <w:t xml:space="preserve"> Se o valor calculado aleatoriamente estiver dentro desta probabilidade então o pacote é transmitido, caso contrário o pacote é des</w:t>
      </w:r>
      <w:r w:rsidR="00BF7C35">
        <w:rPr>
          <w:rFonts w:asciiTheme="minorHAnsi" w:hAnsiTheme="minorHAnsi" w:cstheme="minorBidi"/>
        </w:rPr>
        <w:t>cartado.</w:t>
      </w:r>
    </w:p>
    <w:p w14:paraId="7C9EA91A" w14:textId="77777777" w:rsidR="00863B6F" w:rsidRDefault="00863B6F" w:rsidP="00863B6F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</w:p>
    <w:p w14:paraId="4CC71174" w14:textId="77777777" w:rsidR="00511BB8" w:rsidRDefault="00511BB8" w:rsidP="00511BB8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721A1F07" w14:textId="54C03CF3" w:rsidR="008731BE" w:rsidRPr="00EE1CAA" w:rsidRDefault="00817819" w:rsidP="008731BE">
      <w:pPr>
        <w:pStyle w:val="Heading3"/>
      </w:pPr>
      <w:bookmarkStart w:id="26" w:name="_Toc149671378"/>
      <w:r w:rsidRPr="00EE1CAA">
        <w:t>Código:</w:t>
      </w:r>
      <w:bookmarkEnd w:id="26"/>
    </w:p>
    <w:p w14:paraId="09EDA22F" w14:textId="77777777" w:rsidR="008731BE" w:rsidRDefault="008731BE" w:rsidP="007E196B">
      <w:pPr>
        <w:pStyle w:val="BodyText"/>
        <w:spacing w:before="1" w:line="259" w:lineRule="auto"/>
        <w:ind w:left="1702" w:right="1195"/>
        <w:jc w:val="center"/>
        <w:rPr>
          <w:rFonts w:asciiTheme="minorHAnsi" w:hAnsiTheme="minorHAnsi" w:cstheme="minorHAnsi"/>
        </w:rPr>
      </w:pPr>
    </w:p>
    <w:bookmarkStart w:id="27" w:name="_MON_1759939430"/>
    <w:bookmarkEnd w:id="27"/>
    <w:p w14:paraId="2DFA9ED1" w14:textId="28FB6CE4" w:rsidR="008731BE" w:rsidRDefault="008731BE" w:rsidP="00267DC4">
      <w:pPr>
        <w:pStyle w:val="BodyText"/>
        <w:spacing w:before="1" w:line="259" w:lineRule="auto"/>
        <w:ind w:left="1440" w:right="1195" w:firstLine="262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11906" w:dyaOrig="8591" w14:anchorId="3270A414">
          <v:shape id="_x0000_i1029" type="#_x0000_t75" style="width:440.4pt;height:318pt" o:ole="" o:bordertopcolor="this" o:borderleftcolor="this" o:borderbottomcolor="this" o:borderrightcolor="this">
            <v:imagedata r:id="rId33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9" DrawAspect="Content" ObjectID="_1764855333" r:id="rId34"/>
        </w:object>
      </w:r>
    </w:p>
    <w:p w14:paraId="1C49CC42" w14:textId="77777777" w:rsidR="00B56351" w:rsidRDefault="00B56351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BD8CB05" w14:textId="39AA980B" w:rsidR="007A3B71" w:rsidRPr="00267DC4" w:rsidRDefault="001564F3" w:rsidP="00267DC4">
      <w:pPr>
        <w:pStyle w:val="Heading3"/>
      </w:pPr>
      <w:bookmarkStart w:id="28" w:name="_Toc149671379"/>
      <w:r w:rsidRPr="001564F3">
        <w:t>Resultados:</w:t>
      </w:r>
      <w:bookmarkEnd w:id="28"/>
    </w:p>
    <w:p w14:paraId="646FD05D" w14:textId="1CC24BE4" w:rsidR="007A3B71" w:rsidRDefault="007A3B71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A3A90D2" w14:textId="4CA9192F" w:rsidR="007A3B71" w:rsidRDefault="0075260F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9C534E">
        <w:rPr>
          <w:noProof/>
        </w:rPr>
        <w:lastRenderedPageBreak/>
        <w:drawing>
          <wp:inline distT="0" distB="0" distL="0" distR="0" wp14:anchorId="0E38059B" wp14:editId="163BC382">
            <wp:extent cx="5400000" cy="2749781"/>
            <wp:effectExtent l="0" t="0" r="0" b="0"/>
            <wp:docPr id="475203652" name="Picture 475203652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03652" name="Imagem 1" descr="A comparison of a graph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4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54AB" w14:textId="77777777" w:rsidR="00C962F3" w:rsidRDefault="00C962F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018646B" w14:textId="5A760B60" w:rsidR="007A3B71" w:rsidRDefault="00267DC4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87D94E0" wp14:editId="05AB67A9">
                <wp:simplePos x="0" y="0"/>
                <wp:positionH relativeFrom="column">
                  <wp:posOffset>1028700</wp:posOffset>
                </wp:positionH>
                <wp:positionV relativeFrom="paragraph">
                  <wp:posOffset>4445</wp:posOffset>
                </wp:positionV>
                <wp:extent cx="5399405" cy="635"/>
                <wp:effectExtent l="0" t="0" r="0" b="0"/>
                <wp:wrapNone/>
                <wp:docPr id="653942213" name="Text Box 653942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E01642" w14:textId="63C9730D" w:rsidR="008731BE" w:rsidRPr="00E46397" w:rsidRDefault="008731BE" w:rsidP="008731BE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9" w:name="_Toc14967278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C322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BB025B">
                              <w:t>Resultado do exercício 1</w:t>
                            </w:r>
                            <w:r>
                              <w:t>d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D94E0" id="Text Box 653942213" o:spid="_x0000_s1027" type="#_x0000_t202" style="position:absolute;left:0;text-align:left;margin-left:81pt;margin-top:.35pt;width:425.1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" stroked="f">
                <v:textbox style="mso-fit-shape-to-text:t" inset="0,0,0,0">
                  <w:txbxContent>
                    <w:p w14:paraId="74E01642" w14:textId="63C9730D" w:rsidR="008731BE" w:rsidRPr="00E46397" w:rsidRDefault="008731BE" w:rsidP="008731BE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bookmarkStart w:id="30" w:name="_Toc14967278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C322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BB025B">
                        <w:t>Resultado do exercício 1</w:t>
                      </w:r>
                      <w:r>
                        <w:t>d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</w:p>
    <w:p w14:paraId="0C674771" w14:textId="0F523E37" w:rsidR="004025E7" w:rsidRDefault="004025E7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736E91F" w14:textId="77777777" w:rsidR="004025E7" w:rsidRDefault="004025E7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FB185CC" w14:textId="77777777" w:rsidR="00FB78B6" w:rsidRDefault="00FB78B6" w:rsidP="00FB78B6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4BDCEBB0" w14:textId="1FAF500C" w:rsidR="00131F4E" w:rsidRPr="00EE1CAA" w:rsidRDefault="00EE1CAA" w:rsidP="00EE1CAA">
      <w:pPr>
        <w:pStyle w:val="Heading3"/>
      </w:pPr>
      <w:bookmarkStart w:id="31" w:name="_Toc149671380"/>
      <w:r>
        <w:t>Conclusões</w:t>
      </w:r>
      <w:r w:rsidR="00817819" w:rsidRPr="00EE1CAA">
        <w:t>:</w:t>
      </w:r>
      <w:bookmarkEnd w:id="31"/>
    </w:p>
    <w:p w14:paraId="0F31A502" w14:textId="63D7CD8F" w:rsidR="3EFCDD24" w:rsidRDefault="3EFCDD24" w:rsidP="3EFCDD24">
      <w:pPr>
        <w:pStyle w:val="BodyText"/>
        <w:spacing w:before="1" w:line="259" w:lineRule="auto"/>
        <w:ind w:left="1702" w:right="1195"/>
        <w:rPr>
          <w:rFonts w:asciiTheme="minorHAnsi" w:hAnsiTheme="minorHAnsi" w:cstheme="minorBidi"/>
        </w:rPr>
      </w:pPr>
    </w:p>
    <w:p w14:paraId="3C6F801D" w14:textId="4303EFF0" w:rsidR="00C962F3" w:rsidRPr="00863B6F" w:rsidRDefault="00EE1CAA" w:rsidP="00F7775A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150B62" w:rsidRPr="26F7E3F9">
        <w:rPr>
          <w:rFonts w:asciiTheme="minorHAnsi" w:hAnsiTheme="minorHAnsi" w:cstheme="minorBidi"/>
        </w:rPr>
        <w:t>Neste exercício</w:t>
      </w:r>
    </w:p>
    <w:p w14:paraId="4C33F436" w14:textId="77777777" w:rsidR="00C962F3" w:rsidRPr="002A74CE" w:rsidRDefault="00C962F3">
      <w:pPr>
        <w:rPr>
          <w:rFonts w:asciiTheme="minorHAnsi" w:eastAsia="Calibri Light" w:hAnsiTheme="minorHAnsi" w:cstheme="minorHAnsi"/>
          <w:color w:val="1F3762"/>
          <w:sz w:val="28"/>
          <w:szCs w:val="28"/>
        </w:rPr>
      </w:pPr>
    </w:p>
    <w:p w14:paraId="0847B680" w14:textId="7DA51CFB" w:rsidR="003D2CC8" w:rsidRPr="005817F5" w:rsidRDefault="00A009FE" w:rsidP="005817F5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32" w:name="_Toc149671381"/>
      <w:r w:rsidRPr="6E9C09D6">
        <w:rPr>
          <w:rFonts w:asciiTheme="minorHAnsi" w:hAnsiTheme="minorHAnsi" w:cstheme="minorBidi"/>
          <w:color w:val="2E5395"/>
        </w:rPr>
        <w:t>Exercício 1e</w:t>
      </w:r>
      <w:bookmarkEnd w:id="32"/>
    </w:p>
    <w:p w14:paraId="3D1E07CE" w14:textId="7D383BDB" w:rsidR="7E527F89" w:rsidRPr="002A74CE" w:rsidRDefault="7E527F89" w:rsidP="7E527F89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3805F4B" w14:textId="68B07BE0" w:rsidR="00A009FE" w:rsidRPr="00667A12" w:rsidRDefault="46989CBB" w:rsidP="00667A12">
      <w:pPr>
        <w:pStyle w:val="Heading3"/>
      </w:pPr>
      <w:bookmarkStart w:id="33" w:name="_Toc149671382"/>
      <w:r w:rsidRPr="00667A12">
        <w:t>Código:</w:t>
      </w:r>
      <w:bookmarkEnd w:id="33"/>
    </w:p>
    <w:p w14:paraId="5508BCC2" w14:textId="77777777" w:rsidR="00D51018" w:rsidRDefault="00D51018" w:rsidP="7E527F89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ADB2C0B" w14:textId="0918B231" w:rsidR="007C1AF2" w:rsidRDefault="5C0EA75B" w:rsidP="7E527F89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Foram alteradas as </w:t>
      </w:r>
    </w:p>
    <w:p w14:paraId="0DA9ACA6" w14:textId="77777777" w:rsidR="00DF6208" w:rsidRPr="002A74CE" w:rsidRDefault="00DF6208" w:rsidP="7E527F89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bookmarkStart w:id="34" w:name="_MON_1759869605"/>
    <w:bookmarkEnd w:id="34"/>
    <w:p w14:paraId="735A7F4B" w14:textId="2556D86C" w:rsidR="00797895" w:rsidRDefault="00DF6208" w:rsidP="00DF6208">
      <w:pPr>
        <w:pStyle w:val="BodyText"/>
        <w:spacing w:before="1" w:line="259" w:lineRule="auto"/>
        <w:ind w:left="1702" w:right="1195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11906" w:dyaOrig="4575" w14:anchorId="76796F2E">
          <v:shape id="_x0000_i1030" type="#_x0000_t75" style="width:251.4pt;height:211.8pt" o:ole="" o:bordertopcolor="this" o:borderleftcolor="this" o:borderbottomcolor="this" o:borderrightcolor="this">
            <v:imagedata r:id="rId36" o:title="" cropleft="32636f" cropright="3039f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0" DrawAspect="Content" ObjectID="_1764855334" r:id="rId37"/>
        </w:object>
      </w:r>
    </w:p>
    <w:p w14:paraId="65C6B821" w14:textId="77777777" w:rsidR="00FE5C99" w:rsidRDefault="00FE5C99" w:rsidP="00FE5C99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3892500" w14:textId="1378B9C6" w:rsidR="00783528" w:rsidRPr="00783528" w:rsidRDefault="00783528" w:rsidP="00DF6208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783528">
        <w:rPr>
          <w:rFonts w:asciiTheme="minorHAnsi" w:hAnsiTheme="minorHAnsi" w:cstheme="minorHAnsi"/>
        </w:rPr>
        <w:lastRenderedPageBreak/>
        <w:t xml:space="preserve">No exercício e), as </w:t>
      </w:r>
    </w:p>
    <w:p w14:paraId="388D7FB6" w14:textId="77777777" w:rsidR="00567FB4" w:rsidRDefault="00567FB4" w:rsidP="00B646CC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bookmarkStart w:id="35" w:name="_MON_1760208594"/>
    <w:bookmarkEnd w:id="35"/>
    <w:p w14:paraId="0BEA11C4" w14:textId="4A0D4561" w:rsidR="00567FB4" w:rsidRDefault="00D0386E" w:rsidP="00657EB6">
      <w:pPr>
        <w:pStyle w:val="BodyText"/>
        <w:spacing w:before="1" w:line="259" w:lineRule="auto"/>
        <w:ind w:left="720" w:right="1195" w:firstLine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11906" w:dyaOrig="1254" w14:anchorId="548B38CB">
          <v:shape id="_x0000_i1031" type="#_x0000_t75" style="width:393pt;height:50.4pt" o:ole="" o:bordertopcolor="this" o:borderleftcolor="this" o:borderbottomcolor="this" o:borderrightcolor="this">
            <v:imagedata r:id="rId38" o:title="" croptop="1440f" cropbottom="3601f" cropleft="2741f" cropright="12940f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1" DrawAspect="Content" ObjectID="_1764855335" r:id="rId39"/>
        </w:object>
      </w:r>
    </w:p>
    <w:p w14:paraId="0F3675FC" w14:textId="77777777" w:rsidR="00567FB4" w:rsidRDefault="00567FB4" w:rsidP="00B646CC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611B064" w14:textId="1F208823" w:rsidR="00F420DF" w:rsidRDefault="00783528" w:rsidP="00F7775A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783528">
        <w:rPr>
          <w:rFonts w:asciiTheme="minorHAnsi" w:hAnsiTheme="minorHAnsi" w:cstheme="minorHAnsi"/>
        </w:rPr>
        <w:t xml:space="preserve">Os pacotes </w:t>
      </w:r>
    </w:p>
    <w:p w14:paraId="021B5B2C" w14:textId="77777777" w:rsidR="00F7775A" w:rsidRDefault="00F7775A" w:rsidP="00F7775A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833CA78" w14:textId="35A517B3" w:rsidR="003069F0" w:rsidRDefault="003069F0" w:rsidP="00D126FA">
      <w:pPr>
        <w:pStyle w:val="Heading3"/>
      </w:pPr>
      <w:bookmarkStart w:id="36" w:name="_Toc149671390"/>
      <w:r w:rsidRPr="003069F0">
        <w:t>Conclusões:</w:t>
      </w:r>
      <w:bookmarkEnd w:id="36"/>
    </w:p>
    <w:p w14:paraId="24884C47" w14:textId="77777777" w:rsidR="00267DC4" w:rsidRDefault="00267DC4" w:rsidP="00AF5EC6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41A73634" w14:textId="7835B2C3" w:rsidR="00AB70FA" w:rsidRDefault="00C1311F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="007B42FC" w:rsidRPr="002A74CE">
        <w:rPr>
          <w:rFonts w:asciiTheme="minorHAnsi" w:hAnsiTheme="minorHAnsi" w:cstheme="minorHAnsi"/>
        </w:rPr>
        <w:t xml:space="preserve">a última comparação </w:t>
      </w:r>
    </w:p>
    <w:p w14:paraId="6828BBC4" w14:textId="52B5CB00" w:rsidR="00C6714D" w:rsidRPr="002A74CE" w:rsidRDefault="007624B3" w:rsidP="00267DC4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commentRangeStart w:id="37"/>
      <w:commentRangeEnd w:id="37"/>
      <w:r>
        <w:rPr>
          <w:rStyle w:val="CommentReference"/>
        </w:rPr>
        <w:commentReference w:id="37"/>
      </w:r>
    </w:p>
    <w:p w14:paraId="7074C8C6" w14:textId="40D438EB" w:rsidR="00A009FE" w:rsidRPr="002A74CE" w:rsidRDefault="00A009FE" w:rsidP="00BF1435">
      <w:pPr>
        <w:pStyle w:val="Heading1"/>
      </w:pPr>
      <w:bookmarkStart w:id="38" w:name="_Toc149671391"/>
      <w:r w:rsidRPr="002A74CE">
        <w:t>Tarefa 2</w:t>
      </w:r>
      <w:bookmarkEnd w:id="38"/>
    </w:p>
    <w:p w14:paraId="6E6716B3" w14:textId="7656FBDB" w:rsidR="00A009FE" w:rsidRPr="00BF1435" w:rsidRDefault="00A009FE" w:rsidP="00BF1435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39" w:name="_Toc149671392"/>
      <w:r w:rsidRPr="6E9C09D6">
        <w:rPr>
          <w:rFonts w:asciiTheme="minorHAnsi" w:hAnsiTheme="minorHAnsi" w:cstheme="minorBidi"/>
          <w:color w:val="2E5395"/>
        </w:rPr>
        <w:t xml:space="preserve">Exercício </w:t>
      </w:r>
      <w:r w:rsidR="77675250" w:rsidRPr="6E9C09D6">
        <w:rPr>
          <w:rFonts w:asciiTheme="minorHAnsi" w:hAnsiTheme="minorHAnsi" w:cstheme="minorBidi"/>
          <w:color w:val="2E5395"/>
        </w:rPr>
        <w:t>2</w:t>
      </w:r>
      <w:r w:rsidRPr="6E9C09D6">
        <w:rPr>
          <w:rFonts w:asciiTheme="minorHAnsi" w:hAnsiTheme="minorHAnsi" w:cstheme="minorBidi"/>
          <w:color w:val="2E5395"/>
        </w:rPr>
        <w:t>a</w:t>
      </w:r>
      <w:bookmarkEnd w:id="39"/>
    </w:p>
    <w:p w14:paraId="783CD3A9" w14:textId="77777777" w:rsidR="0053321E" w:rsidRDefault="0053321E" w:rsidP="00267DC4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5AC3D218" w14:textId="3F17D4CE" w:rsidR="00D966FE" w:rsidRDefault="003D1759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</w:t>
      </w:r>
      <w:r w:rsidR="00BD1740">
        <w:rPr>
          <w:rFonts w:asciiTheme="minorHAnsi" w:hAnsiTheme="minorHAnsi" w:cstheme="minorHAnsi"/>
        </w:rPr>
        <w:t xml:space="preserve"> criar</w:t>
      </w:r>
      <w:r>
        <w:rPr>
          <w:rFonts w:asciiTheme="minorHAnsi" w:hAnsiTheme="minorHAnsi" w:cstheme="minorHAnsi"/>
        </w:rPr>
        <w:t xml:space="preserve"> </w:t>
      </w:r>
      <w:r w:rsidR="00FA2F1E">
        <w:rPr>
          <w:rFonts w:asciiTheme="minorHAnsi" w:hAnsiTheme="minorHAnsi" w:cstheme="minorHAnsi"/>
        </w:rPr>
        <w:t xml:space="preserve">o </w:t>
      </w:r>
    </w:p>
    <w:p w14:paraId="757C284F" w14:textId="5CB9262E" w:rsidR="00F7775A" w:rsidRDefault="0067691C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final</w:t>
      </w:r>
      <w:r w:rsidR="005607A0">
        <w:rPr>
          <w:rFonts w:asciiTheme="minorHAnsi" w:hAnsiTheme="minorHAnsi" w:cstheme="minorHAnsi"/>
        </w:rPr>
        <w:t xml:space="preserve"> a</w:t>
      </w:r>
    </w:p>
    <w:p w14:paraId="72413C22" w14:textId="104BC751" w:rsidR="00AF460A" w:rsidRPr="002A74CE" w:rsidRDefault="004C1D47" w:rsidP="00DD1E3D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</w:t>
      </w:r>
    </w:p>
    <w:p w14:paraId="322F3B77" w14:textId="77777777" w:rsidR="009F091B" w:rsidRPr="002A74CE" w:rsidRDefault="009F091B" w:rsidP="00DD1E3D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4B8EC456" w14:textId="77777777" w:rsidR="009F091B" w:rsidRDefault="009F091B">
      <w:pPr>
        <w:rPr>
          <w:rFonts w:ascii="Calibri Light" w:eastAsia="Calibri Light" w:hAnsi="Calibri Light" w:cs="Calibri Light"/>
          <w:sz w:val="28"/>
          <w:szCs w:val="28"/>
        </w:rPr>
      </w:pPr>
      <w:r>
        <w:br w:type="page"/>
      </w:r>
    </w:p>
    <w:p w14:paraId="35423F3C" w14:textId="59090EEF" w:rsidR="009F091B" w:rsidRPr="00021D9B" w:rsidRDefault="009F091B" w:rsidP="009F091B">
      <w:pPr>
        <w:pStyle w:val="Heading3"/>
      </w:pPr>
      <w:bookmarkStart w:id="40" w:name="_Toc149671393"/>
      <w:r>
        <w:lastRenderedPageBreak/>
        <w:t>Código</w:t>
      </w:r>
      <w:bookmarkEnd w:id="40"/>
    </w:p>
    <w:p w14:paraId="5C0C603C" w14:textId="77777777" w:rsidR="003D1759" w:rsidRDefault="003D1759" w:rsidP="009F091B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bookmarkStart w:id="41" w:name="_MON_1759882429"/>
    <w:bookmarkEnd w:id="41"/>
    <w:p w14:paraId="3C86AC7E" w14:textId="78A9DE99" w:rsidR="003D1759" w:rsidRPr="00483D8F" w:rsidRDefault="009148C9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object w:dxaOrig="11906" w:dyaOrig="15456" w14:anchorId="25CF3C9C">
          <v:shape id="_x0000_i1032" type="#_x0000_t75" style="width:424.8pt;height:582.6pt" o:ole="" o:bordertopcolor="this" o:borderleftcolor="this" o:borderbottomcolor="this" o:borderrightcolor="this">
            <v:imagedata r:id="rId40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2" DrawAspect="Content" ObjectID="_1764855336" r:id="rId41"/>
        </w:object>
      </w:r>
    </w:p>
    <w:bookmarkStart w:id="42" w:name="_MON_1760232459"/>
    <w:bookmarkEnd w:id="42"/>
    <w:p w14:paraId="54B7D06A" w14:textId="0947F4FA" w:rsidR="00A82B3F" w:rsidRDefault="009148C9" w:rsidP="006509EF">
      <w:pPr>
        <w:pStyle w:val="BodyText"/>
        <w:spacing w:before="1" w:line="259" w:lineRule="auto"/>
        <w:ind w:left="1440" w:right="1195" w:firstLine="262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object w:dxaOrig="11906" w:dyaOrig="14022" w14:anchorId="2B197998">
          <v:shape id="_x0000_i1033" type="#_x0000_t75" style="width:424.8pt;height:501pt" o:ole="" o:bordertopcolor="this" o:borderleftcolor="this" o:borderbottomcolor="this" o:borderrightcolor="this">
            <v:imagedata r:id="rId42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3" DrawAspect="Content" ObjectID="_1764855337" r:id="rId43"/>
        </w:object>
      </w:r>
    </w:p>
    <w:bookmarkStart w:id="43" w:name="_MON_1760212009"/>
    <w:bookmarkEnd w:id="43"/>
    <w:p w14:paraId="75A442DE" w14:textId="3958BA1E" w:rsidR="00A82B3F" w:rsidRDefault="009148C9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object w:dxaOrig="11906" w:dyaOrig="16580" w14:anchorId="2966BF05">
          <v:shape id="_x0000_i1034" type="#_x0000_t75" style="width:424.8pt;height:592.8pt" o:ole="" o:bordertopcolor="this" o:borderleftcolor="this" o:borderbottomcolor="this" o:borderrightcolor="this">
            <v:imagedata r:id="rId44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4" DrawAspect="Content" ObjectID="_1764855338" r:id="rId45"/>
        </w:object>
      </w:r>
    </w:p>
    <w:p w14:paraId="049250E5" w14:textId="77777777" w:rsidR="0048401B" w:rsidRDefault="0048401B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  <w:lang w:val="en-GB"/>
        </w:rPr>
      </w:pPr>
    </w:p>
    <w:p w14:paraId="195AC99C" w14:textId="77777777" w:rsidR="009148C9" w:rsidRDefault="009148C9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  <w:lang w:val="en-GB"/>
        </w:rPr>
      </w:pPr>
    </w:p>
    <w:p w14:paraId="3825F4BA" w14:textId="77777777" w:rsidR="009148C9" w:rsidRDefault="009148C9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  <w:lang w:val="en-GB"/>
        </w:rPr>
      </w:pPr>
    </w:p>
    <w:p w14:paraId="2A937F39" w14:textId="77777777" w:rsidR="009148C9" w:rsidRDefault="009148C9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  <w:lang w:val="en-GB"/>
        </w:rPr>
      </w:pPr>
    </w:p>
    <w:p w14:paraId="4C976E2A" w14:textId="77777777" w:rsidR="009148C9" w:rsidRDefault="009148C9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Bidi"/>
          <w:lang w:val="en-GB"/>
        </w:rPr>
      </w:pPr>
    </w:p>
    <w:p w14:paraId="1DF66AC1" w14:textId="70433498" w:rsidR="3FB28670" w:rsidRDefault="3FB28670" w:rsidP="3FB28670">
      <w:pPr>
        <w:pStyle w:val="BodyText"/>
        <w:spacing w:before="1" w:line="259" w:lineRule="auto"/>
        <w:ind w:left="1702" w:right="1195"/>
        <w:rPr>
          <w:rFonts w:asciiTheme="minorHAnsi" w:hAnsiTheme="minorHAnsi" w:cstheme="minorBidi"/>
          <w:lang w:val="en-GB"/>
        </w:rPr>
      </w:pPr>
    </w:p>
    <w:p w14:paraId="16EE96E0" w14:textId="353F98D7" w:rsidR="3FB28670" w:rsidRDefault="3FB28670" w:rsidP="3FB28670">
      <w:pPr>
        <w:pStyle w:val="BodyText"/>
        <w:spacing w:before="1" w:line="259" w:lineRule="auto"/>
        <w:ind w:left="1702" w:right="1195"/>
        <w:rPr>
          <w:rFonts w:asciiTheme="minorHAnsi" w:hAnsiTheme="minorHAnsi" w:cstheme="minorBidi"/>
          <w:lang w:val="en-GB"/>
        </w:rPr>
      </w:pPr>
    </w:p>
    <w:p w14:paraId="28B7415B" w14:textId="77777777" w:rsidR="009148C9" w:rsidRDefault="009148C9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  <w:lang w:val="en-GB"/>
        </w:rPr>
      </w:pPr>
    </w:p>
    <w:p w14:paraId="39C984F8" w14:textId="7E4DD958" w:rsidR="0048401B" w:rsidRDefault="0048401B" w:rsidP="0048401B">
      <w:pPr>
        <w:pStyle w:val="Heading3"/>
      </w:pPr>
      <w:bookmarkStart w:id="44" w:name="_Toc149671394"/>
      <w:r w:rsidRPr="0048401B">
        <w:t>Resultados:</w:t>
      </w:r>
      <w:bookmarkEnd w:id="44"/>
    </w:p>
    <w:p w14:paraId="51084E59" w14:textId="6ECDAC4F" w:rsidR="00D819EA" w:rsidRDefault="00D819EA" w:rsidP="00D819E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</w:p>
    <w:p w14:paraId="4AE4E288" w14:textId="77777777" w:rsidR="00D819EA" w:rsidRPr="00D819EA" w:rsidRDefault="00D819EA" w:rsidP="00D819E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</w:p>
    <w:p w14:paraId="081CABF9" w14:textId="77777777" w:rsidR="00456C97" w:rsidRDefault="0048401B" w:rsidP="00D64686">
      <w:pPr>
        <w:ind w:left="982"/>
        <w:jc w:val="center"/>
      </w:pPr>
      <w:r>
        <w:rPr>
          <w:noProof/>
          <w:lang w:val="en-GB"/>
        </w:rPr>
        <w:drawing>
          <wp:inline distT="0" distB="0" distL="0" distR="0" wp14:anchorId="65F23380" wp14:editId="4C5A2925">
            <wp:extent cx="5400000" cy="2899689"/>
            <wp:effectExtent l="0" t="0" r="0" b="0"/>
            <wp:docPr id="1813872045" name="Picture 1813872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72045" name="Picture 181387204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9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E52F" w14:textId="77777777" w:rsidR="0075260F" w:rsidRDefault="0075260F" w:rsidP="00456C97">
      <w:pPr>
        <w:pStyle w:val="Caption"/>
        <w:jc w:val="center"/>
      </w:pPr>
      <w:bookmarkStart w:id="45" w:name="_Ref149666467"/>
    </w:p>
    <w:p w14:paraId="3A0111F9" w14:textId="39705AB6" w:rsidR="006509EF" w:rsidRDefault="00456C97" w:rsidP="00456C97">
      <w:pPr>
        <w:pStyle w:val="Caption"/>
        <w:jc w:val="center"/>
      </w:pPr>
      <w:bookmarkStart w:id="46" w:name="_Toc1496727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3226">
        <w:rPr>
          <w:noProof/>
        </w:rPr>
        <w:t>8</w:t>
      </w:r>
      <w:r>
        <w:fldChar w:fldCharType="end"/>
      </w:r>
      <w:bookmarkEnd w:id="45"/>
      <w:r>
        <w:t xml:space="preserve">: </w:t>
      </w:r>
      <w:r w:rsidRPr="005C58CB">
        <w:t>Resultado do exercício 2a APD vs AQD</w:t>
      </w:r>
      <w:bookmarkEnd w:id="46"/>
    </w:p>
    <w:p w14:paraId="70575EBF" w14:textId="7814541F" w:rsidR="0076344A" w:rsidRPr="00B4220C" w:rsidRDefault="0048401B" w:rsidP="0076344A">
      <w:pPr>
        <w:pStyle w:val="Heading3"/>
      </w:pPr>
      <w:bookmarkStart w:id="47" w:name="_Toc149671395"/>
      <w:r>
        <w:t>C</w:t>
      </w:r>
      <w:r w:rsidR="0076344A" w:rsidRPr="00B4220C">
        <w:t>onclusões:</w:t>
      </w:r>
      <w:bookmarkEnd w:id="47"/>
    </w:p>
    <w:p w14:paraId="4A2A4C88" w14:textId="77777777" w:rsidR="009B28B6" w:rsidRDefault="009B28B6" w:rsidP="00E806FE">
      <w:pPr>
        <w:ind w:left="1702" w:firstLine="23"/>
        <w:rPr>
          <w:rFonts w:asciiTheme="minorHAnsi" w:hAnsiTheme="minorHAnsi" w:cstheme="minorHAnsi"/>
        </w:rPr>
      </w:pPr>
    </w:p>
    <w:p w14:paraId="6D7504B1" w14:textId="77777777" w:rsidR="000C3226" w:rsidRPr="000C3226" w:rsidRDefault="00B62126" w:rsidP="000C3226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3FB28670">
        <w:rPr>
          <w:rFonts w:asciiTheme="minorHAnsi" w:hAnsiTheme="minorHAnsi" w:cstheme="minorBidi"/>
        </w:rPr>
        <w:t xml:space="preserve">Com o aumento dos fluxos de pacotes VoIP há um aumento </w:t>
      </w:r>
      <w:r w:rsidR="001D40BD" w:rsidRPr="3FB28670">
        <w:rPr>
          <w:rFonts w:asciiTheme="minorHAnsi" w:hAnsiTheme="minorHAnsi" w:cstheme="minorBidi"/>
        </w:rPr>
        <w:t xml:space="preserve">geral </w:t>
      </w:r>
      <w:r w:rsidR="00631DB3" w:rsidRPr="3FB28670">
        <w:rPr>
          <w:rFonts w:asciiTheme="minorHAnsi" w:hAnsiTheme="minorHAnsi" w:cstheme="minorBidi"/>
        </w:rPr>
        <w:t xml:space="preserve">dos atrasos </w:t>
      </w:r>
      <w:r w:rsidR="001F7C0C" w:rsidRPr="3FB28670">
        <w:rPr>
          <w:rFonts w:asciiTheme="minorHAnsi" w:hAnsiTheme="minorHAnsi" w:cstheme="minorBidi"/>
        </w:rPr>
        <w:t>dos pacotes</w:t>
      </w:r>
      <w:r w:rsidR="00417094" w:rsidRPr="3FB28670">
        <w:rPr>
          <w:rFonts w:asciiTheme="minorHAnsi" w:hAnsiTheme="minorHAnsi" w:cstheme="minorBidi"/>
        </w:rPr>
        <w:t>,</w:t>
      </w:r>
      <w:r w:rsidR="001D40BD" w:rsidRPr="3FB28670">
        <w:rPr>
          <w:rFonts w:asciiTheme="minorHAnsi" w:hAnsiTheme="minorHAnsi" w:cstheme="minorBidi"/>
        </w:rPr>
        <w:t xml:space="preserve"> tanto</w:t>
      </w:r>
      <w:r w:rsidR="001F7C0C" w:rsidRPr="3FB28670">
        <w:rPr>
          <w:rFonts w:asciiTheme="minorHAnsi" w:hAnsiTheme="minorHAnsi" w:cstheme="minorBidi"/>
        </w:rPr>
        <w:t xml:space="preserve"> na fila </w:t>
      </w:r>
      <w:r w:rsidR="001D40BD" w:rsidRPr="3FB28670">
        <w:rPr>
          <w:rFonts w:asciiTheme="minorHAnsi" w:hAnsiTheme="minorHAnsi" w:cstheme="minorBidi"/>
        </w:rPr>
        <w:t xml:space="preserve">como </w:t>
      </w:r>
      <w:r w:rsidR="001F7C0C" w:rsidRPr="3FB28670">
        <w:rPr>
          <w:rFonts w:asciiTheme="minorHAnsi" w:hAnsiTheme="minorHAnsi" w:cstheme="minorBidi"/>
        </w:rPr>
        <w:t>no sistema</w:t>
      </w:r>
      <w:r w:rsidR="009C694A" w:rsidRPr="3FB28670">
        <w:rPr>
          <w:rFonts w:asciiTheme="minorHAnsi" w:hAnsiTheme="minorHAnsi" w:cstheme="minorBidi"/>
        </w:rPr>
        <w:t>,</w:t>
      </w:r>
      <w:r w:rsidR="00417094" w:rsidRPr="3FB28670">
        <w:rPr>
          <w:rFonts w:asciiTheme="minorHAnsi" w:hAnsiTheme="minorHAnsi" w:cstheme="minorBidi"/>
        </w:rPr>
        <w:t xml:space="preserve"> como é possível confirmar pela</w:t>
      </w:r>
      <w:r w:rsidR="00061F4D">
        <w:rPr>
          <w:rFonts w:asciiTheme="minorHAnsi" w:hAnsiTheme="minorHAnsi" w:cstheme="minorBidi"/>
        </w:rPr>
        <w:t xml:space="preserve"> </w:t>
      </w:r>
      <w:r w:rsidR="00061F4D" w:rsidRPr="00061F4D">
        <w:rPr>
          <w:rFonts w:asciiTheme="minorHAnsi" w:hAnsiTheme="minorHAnsi" w:cstheme="minorHAnsi"/>
        </w:rPr>
        <w:fldChar w:fldCharType="begin"/>
      </w:r>
      <w:r w:rsidR="00061F4D" w:rsidRPr="00061F4D">
        <w:rPr>
          <w:rFonts w:asciiTheme="minorHAnsi" w:hAnsiTheme="minorHAnsi" w:cstheme="minorHAnsi"/>
        </w:rPr>
        <w:instrText xml:space="preserve"> REF _Ref149666467 \h </w:instrText>
      </w:r>
      <w:r w:rsidR="00061F4D">
        <w:rPr>
          <w:rFonts w:asciiTheme="minorHAnsi" w:hAnsiTheme="minorHAnsi" w:cstheme="minorHAnsi"/>
        </w:rPr>
        <w:instrText xml:space="preserve"> \* MERGEFORMAT </w:instrText>
      </w:r>
      <w:r w:rsidR="00061F4D" w:rsidRPr="00061F4D">
        <w:rPr>
          <w:rFonts w:asciiTheme="minorHAnsi" w:hAnsiTheme="minorHAnsi" w:cstheme="minorHAnsi"/>
        </w:rPr>
      </w:r>
      <w:r w:rsidR="00061F4D" w:rsidRPr="00061F4D">
        <w:rPr>
          <w:rFonts w:asciiTheme="minorHAnsi" w:hAnsiTheme="minorHAnsi" w:cstheme="minorHAnsi"/>
        </w:rPr>
        <w:fldChar w:fldCharType="separate"/>
      </w:r>
    </w:p>
    <w:p w14:paraId="0D776C3A" w14:textId="245139EC" w:rsidR="00664E16" w:rsidRPr="009B28B6" w:rsidRDefault="000C3226" w:rsidP="3FB28670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000C3226">
        <w:rPr>
          <w:rFonts w:asciiTheme="minorHAnsi" w:hAnsiTheme="minorHAnsi" w:cstheme="minorHAnsi"/>
        </w:rPr>
        <w:t>Figura</w:t>
      </w:r>
      <w:r w:rsidRPr="000C3226">
        <w:rPr>
          <w:rFonts w:asciiTheme="minorHAnsi" w:hAnsiTheme="minorHAnsi" w:cstheme="minorHAnsi"/>
          <w:noProof/>
        </w:rPr>
        <w:t xml:space="preserve"> </w:t>
      </w:r>
      <w:r>
        <w:rPr>
          <w:noProof/>
        </w:rPr>
        <w:t>8</w:t>
      </w:r>
      <w:r w:rsidR="00061F4D" w:rsidRPr="00061F4D">
        <w:rPr>
          <w:rFonts w:asciiTheme="minorHAnsi" w:hAnsiTheme="minorHAnsi" w:cstheme="minorHAnsi"/>
        </w:rPr>
        <w:fldChar w:fldCharType="end"/>
      </w:r>
      <w:r w:rsidR="00417094" w:rsidRPr="3FB28670">
        <w:rPr>
          <w:rFonts w:asciiTheme="minorHAnsi" w:hAnsiTheme="minorHAnsi" w:cstheme="minorBidi"/>
        </w:rPr>
        <w:t>.</w:t>
      </w:r>
      <w:r w:rsidR="005B706B" w:rsidRPr="3FB28670">
        <w:rPr>
          <w:rFonts w:asciiTheme="minorHAnsi" w:hAnsiTheme="minorHAnsi" w:cstheme="minorBidi"/>
        </w:rPr>
        <w:t xml:space="preserve"> Isto deve-se </w:t>
      </w:r>
      <w:r w:rsidR="006660AD" w:rsidRPr="3FB28670">
        <w:rPr>
          <w:rFonts w:asciiTheme="minorHAnsi" w:hAnsiTheme="minorHAnsi" w:cstheme="minorBidi"/>
        </w:rPr>
        <w:t xml:space="preserve">ao facto de chegarem mais pacotes à fila </w:t>
      </w:r>
      <w:r w:rsidR="00990473" w:rsidRPr="3FB28670">
        <w:rPr>
          <w:rFonts w:asciiTheme="minorHAnsi" w:hAnsiTheme="minorHAnsi" w:cstheme="minorBidi"/>
        </w:rPr>
        <w:t xml:space="preserve">de espera </w:t>
      </w:r>
      <w:r w:rsidR="00450AA8" w:rsidRPr="3FB28670">
        <w:rPr>
          <w:rFonts w:asciiTheme="minorHAnsi" w:hAnsiTheme="minorHAnsi" w:cstheme="minorBidi"/>
        </w:rPr>
        <w:t>única</w:t>
      </w:r>
      <w:r w:rsidR="00423297" w:rsidRPr="3FB28670">
        <w:rPr>
          <w:rFonts w:asciiTheme="minorHAnsi" w:hAnsiTheme="minorHAnsi" w:cstheme="minorBidi"/>
        </w:rPr>
        <w:t xml:space="preserve">, fazendo </w:t>
      </w:r>
      <w:r w:rsidR="00664E16" w:rsidRPr="3FB28670">
        <w:rPr>
          <w:rFonts w:asciiTheme="minorHAnsi" w:hAnsiTheme="minorHAnsi" w:cstheme="minorBidi"/>
        </w:rPr>
        <w:t xml:space="preserve">esta ficar mais congestionada </w:t>
      </w:r>
      <w:r w:rsidR="00AB4BB4" w:rsidRPr="3FB28670">
        <w:rPr>
          <w:rFonts w:asciiTheme="minorHAnsi" w:hAnsiTheme="minorHAnsi" w:cstheme="minorBidi"/>
        </w:rPr>
        <w:t>e</w:t>
      </w:r>
      <w:r w:rsidR="00976BF4" w:rsidRPr="3FB28670">
        <w:rPr>
          <w:rFonts w:asciiTheme="minorHAnsi" w:hAnsiTheme="minorHAnsi" w:cstheme="minorBidi"/>
        </w:rPr>
        <w:t>, consequentemente,</w:t>
      </w:r>
      <w:r w:rsidR="00AB4BB4" w:rsidRPr="3FB28670">
        <w:rPr>
          <w:rFonts w:asciiTheme="minorHAnsi" w:hAnsiTheme="minorHAnsi" w:cstheme="minorBidi"/>
        </w:rPr>
        <w:t xml:space="preserve"> os pacotes terem de esperar mais tempo para serem </w:t>
      </w:r>
      <w:r w:rsidR="00664E16" w:rsidRPr="3FB28670">
        <w:rPr>
          <w:rFonts w:asciiTheme="minorHAnsi" w:hAnsiTheme="minorHAnsi" w:cstheme="minorBidi"/>
        </w:rPr>
        <w:t>transferidos.</w:t>
      </w:r>
    </w:p>
    <w:p w14:paraId="6C6935D2" w14:textId="729116EB" w:rsidR="00A56223" w:rsidRPr="009B28B6" w:rsidRDefault="00EB395E" w:rsidP="3FB28670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3FB28670">
        <w:rPr>
          <w:rFonts w:asciiTheme="minorHAnsi" w:hAnsiTheme="minorHAnsi" w:cstheme="minorBidi"/>
        </w:rPr>
        <w:t>Os</w:t>
      </w:r>
      <w:r w:rsidR="007C0C48" w:rsidRPr="3FB28670">
        <w:rPr>
          <w:rFonts w:asciiTheme="minorHAnsi" w:hAnsiTheme="minorHAnsi" w:cstheme="minorBidi"/>
        </w:rPr>
        <w:t xml:space="preserve"> </w:t>
      </w:r>
      <w:r w:rsidR="00100458" w:rsidRPr="3FB28670">
        <w:rPr>
          <w:rFonts w:asciiTheme="minorHAnsi" w:hAnsiTheme="minorHAnsi" w:cstheme="minorBidi"/>
        </w:rPr>
        <w:t xml:space="preserve">aumentos </w:t>
      </w:r>
      <w:r w:rsidR="00907F0B" w:rsidRPr="3FB28670">
        <w:rPr>
          <w:rFonts w:asciiTheme="minorHAnsi" w:hAnsiTheme="minorHAnsi" w:cstheme="minorBidi"/>
        </w:rPr>
        <w:t>n</w:t>
      </w:r>
      <w:r w:rsidR="00100458" w:rsidRPr="3FB28670">
        <w:rPr>
          <w:rFonts w:asciiTheme="minorHAnsi" w:hAnsiTheme="minorHAnsi" w:cstheme="minorBidi"/>
        </w:rPr>
        <w:t>os atrasos</w:t>
      </w:r>
      <w:r w:rsidR="00977325" w:rsidRPr="3FB28670">
        <w:rPr>
          <w:rFonts w:asciiTheme="minorHAnsi" w:hAnsiTheme="minorHAnsi" w:cstheme="minorBidi"/>
        </w:rPr>
        <w:t xml:space="preserve"> </w:t>
      </w:r>
      <w:r w:rsidRPr="3FB28670">
        <w:rPr>
          <w:rFonts w:asciiTheme="minorHAnsi" w:hAnsiTheme="minorHAnsi" w:cstheme="minorBidi"/>
        </w:rPr>
        <w:t>levam</w:t>
      </w:r>
      <w:r w:rsidR="00977325" w:rsidRPr="3FB28670">
        <w:rPr>
          <w:rFonts w:asciiTheme="minorHAnsi" w:hAnsiTheme="minorHAnsi" w:cstheme="minorBidi"/>
        </w:rPr>
        <w:t xml:space="preserve"> </w:t>
      </w:r>
      <w:r w:rsidR="00A70414" w:rsidRPr="3FB28670">
        <w:rPr>
          <w:rFonts w:asciiTheme="minorHAnsi" w:hAnsiTheme="minorHAnsi" w:cstheme="minorBidi"/>
        </w:rPr>
        <w:t>a</w:t>
      </w:r>
      <w:r w:rsidR="00977325" w:rsidRPr="3FB28670">
        <w:rPr>
          <w:rFonts w:asciiTheme="minorHAnsi" w:hAnsiTheme="minorHAnsi" w:cstheme="minorBidi"/>
        </w:rPr>
        <w:t xml:space="preserve"> intervalos de confiança</w:t>
      </w:r>
      <w:r w:rsidR="00100458" w:rsidRPr="3FB28670">
        <w:rPr>
          <w:rFonts w:asciiTheme="minorHAnsi" w:hAnsiTheme="minorHAnsi" w:cstheme="minorBidi"/>
        </w:rPr>
        <w:t xml:space="preserve"> </w:t>
      </w:r>
      <w:r w:rsidR="00E22E6B" w:rsidRPr="3FB28670">
        <w:rPr>
          <w:rFonts w:asciiTheme="minorHAnsi" w:hAnsiTheme="minorHAnsi" w:cstheme="minorBidi"/>
        </w:rPr>
        <w:t>maiores</w:t>
      </w:r>
      <w:r w:rsidR="00B67FB7" w:rsidRPr="3FB28670">
        <w:rPr>
          <w:rFonts w:asciiTheme="minorHAnsi" w:hAnsiTheme="minorHAnsi" w:cstheme="minorBidi"/>
        </w:rPr>
        <w:t>, uma vez que</w:t>
      </w:r>
      <w:r w:rsidR="00907F0B" w:rsidRPr="3FB28670">
        <w:rPr>
          <w:rFonts w:asciiTheme="minorHAnsi" w:hAnsiTheme="minorHAnsi" w:cstheme="minorBidi"/>
        </w:rPr>
        <w:t xml:space="preserve"> </w:t>
      </w:r>
      <w:r w:rsidR="00B26381" w:rsidRPr="3FB28670">
        <w:rPr>
          <w:rFonts w:asciiTheme="minorHAnsi" w:hAnsiTheme="minorHAnsi" w:cstheme="minorBidi"/>
        </w:rPr>
        <w:t xml:space="preserve">há um aumento da </w:t>
      </w:r>
      <w:r w:rsidR="00041AF3" w:rsidRPr="3FB28670">
        <w:rPr>
          <w:rFonts w:asciiTheme="minorHAnsi" w:hAnsiTheme="minorHAnsi" w:cstheme="minorBidi"/>
        </w:rPr>
        <w:t xml:space="preserve">ampliação </w:t>
      </w:r>
      <w:r w:rsidR="002A0898" w:rsidRPr="3FB28670">
        <w:rPr>
          <w:rFonts w:asciiTheme="minorHAnsi" w:hAnsiTheme="minorHAnsi" w:cstheme="minorBidi"/>
        </w:rPr>
        <w:t>da variação e incerteza</w:t>
      </w:r>
      <w:r w:rsidR="008665E1" w:rsidRPr="3FB28670">
        <w:rPr>
          <w:rFonts w:asciiTheme="minorHAnsi" w:hAnsiTheme="minorHAnsi" w:cstheme="minorBidi"/>
        </w:rPr>
        <w:t>.</w:t>
      </w:r>
    </w:p>
    <w:p w14:paraId="4E44B7D0" w14:textId="1E0C243C" w:rsidR="005A4E2A" w:rsidRPr="009B28B6" w:rsidRDefault="00B9175D" w:rsidP="3FB28670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3FB28670">
        <w:rPr>
          <w:rFonts w:asciiTheme="minorHAnsi" w:hAnsiTheme="minorHAnsi" w:cstheme="minorBidi"/>
        </w:rPr>
        <w:t xml:space="preserve">Se calcularmos as diferenças </w:t>
      </w:r>
      <w:r w:rsidR="00CD68B5" w:rsidRPr="3FB28670">
        <w:rPr>
          <w:rFonts w:asciiTheme="minorHAnsi" w:hAnsiTheme="minorHAnsi" w:cstheme="minorBidi"/>
        </w:rPr>
        <w:t>entre</w:t>
      </w:r>
      <w:r w:rsidRPr="3FB28670">
        <w:rPr>
          <w:rFonts w:asciiTheme="minorHAnsi" w:hAnsiTheme="minorHAnsi" w:cstheme="minorBidi"/>
        </w:rPr>
        <w:t xml:space="preserve"> valores </w:t>
      </w:r>
      <w:r w:rsidR="00CD68B5" w:rsidRPr="3FB28670">
        <w:rPr>
          <w:rFonts w:asciiTheme="minorHAnsi" w:hAnsiTheme="minorHAnsi" w:cstheme="minorBidi"/>
        </w:rPr>
        <w:t>dos atrasos</w:t>
      </w:r>
      <w:r w:rsidR="004A6905" w:rsidRPr="3FB28670">
        <w:rPr>
          <w:rFonts w:asciiTheme="minorHAnsi" w:hAnsiTheme="minorHAnsi" w:cstheme="minorBidi"/>
        </w:rPr>
        <w:t xml:space="preserve"> no sistema e atrasos na fila de espera verificamos que, para qualquer fluxo, </w:t>
      </w:r>
      <w:r w:rsidR="00A32CD0" w:rsidRPr="3FB28670">
        <w:rPr>
          <w:rFonts w:asciiTheme="minorHAnsi" w:hAnsiTheme="minorHAnsi" w:cstheme="minorBidi"/>
        </w:rPr>
        <w:t>este valor dá praticamente igual (Tanto para Data como para VoIP)</w:t>
      </w:r>
      <w:r w:rsidR="00805274" w:rsidRPr="3FB28670">
        <w:rPr>
          <w:rFonts w:asciiTheme="minorHAnsi" w:hAnsiTheme="minorHAnsi" w:cstheme="minorBidi"/>
        </w:rPr>
        <w:t xml:space="preserve">. Isto deve-se ao </w:t>
      </w:r>
      <w:r w:rsidR="0099166B" w:rsidRPr="3FB28670">
        <w:rPr>
          <w:rFonts w:asciiTheme="minorHAnsi" w:hAnsiTheme="minorHAnsi" w:cstheme="minorBidi"/>
        </w:rPr>
        <w:t>facto d</w:t>
      </w:r>
      <w:r w:rsidR="006E6EBB" w:rsidRPr="3FB28670">
        <w:rPr>
          <w:rFonts w:asciiTheme="minorHAnsi" w:hAnsiTheme="minorHAnsi" w:cstheme="minorBidi"/>
        </w:rPr>
        <w:t>os tempos que demoram as transferências permanecerem iguais, porque o</w:t>
      </w:r>
      <w:r w:rsidR="00947A93">
        <w:rPr>
          <w:rFonts w:asciiTheme="minorHAnsi" w:hAnsiTheme="minorHAnsi" w:cstheme="minorBidi"/>
        </w:rPr>
        <w:t>nde o atraso aumenta é na fila de espera</w:t>
      </w:r>
      <w:r w:rsidR="00235553" w:rsidRPr="3FB28670">
        <w:rPr>
          <w:rFonts w:asciiTheme="minorHAnsi" w:hAnsiTheme="minorHAnsi" w:cstheme="minorBidi"/>
        </w:rPr>
        <w:t>.</w:t>
      </w:r>
    </w:p>
    <w:p w14:paraId="1B980233" w14:textId="75EE1DC0" w:rsidR="006A5C2C" w:rsidRDefault="006A5C2C" w:rsidP="3FB28670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</w:p>
    <w:p w14:paraId="7DB40896" w14:textId="77777777" w:rsidR="006A5C2C" w:rsidRDefault="006A5C2C" w:rsidP="009148C9">
      <w:pPr>
        <w:rPr>
          <w:rFonts w:asciiTheme="minorHAnsi" w:hAnsiTheme="minorHAnsi" w:cstheme="minorHAnsi"/>
        </w:rPr>
      </w:pPr>
    </w:p>
    <w:p w14:paraId="1623EB8B" w14:textId="77777777" w:rsidR="00947A93" w:rsidRDefault="00947A93" w:rsidP="009148C9">
      <w:pPr>
        <w:rPr>
          <w:rFonts w:asciiTheme="minorHAnsi" w:hAnsiTheme="minorHAnsi" w:cstheme="minorHAnsi"/>
        </w:rPr>
      </w:pPr>
    </w:p>
    <w:p w14:paraId="2B959635" w14:textId="77777777" w:rsidR="00947A93" w:rsidRDefault="00947A93" w:rsidP="009148C9">
      <w:pPr>
        <w:rPr>
          <w:rFonts w:asciiTheme="minorHAnsi" w:hAnsiTheme="minorHAnsi" w:cstheme="minorHAnsi"/>
        </w:rPr>
      </w:pPr>
    </w:p>
    <w:p w14:paraId="6777AD1F" w14:textId="77777777" w:rsidR="00947A93" w:rsidRDefault="00947A93" w:rsidP="009148C9">
      <w:pPr>
        <w:rPr>
          <w:rFonts w:asciiTheme="minorHAnsi" w:hAnsiTheme="minorHAnsi" w:cstheme="minorHAnsi"/>
        </w:rPr>
      </w:pPr>
    </w:p>
    <w:p w14:paraId="0433D695" w14:textId="77777777" w:rsidR="00947A93" w:rsidRDefault="00947A93" w:rsidP="009148C9">
      <w:pPr>
        <w:rPr>
          <w:rFonts w:asciiTheme="minorHAnsi" w:hAnsiTheme="minorHAnsi" w:cstheme="minorHAnsi"/>
        </w:rPr>
      </w:pPr>
    </w:p>
    <w:p w14:paraId="3846D92F" w14:textId="77777777" w:rsidR="00267DC4" w:rsidRDefault="00267DC4" w:rsidP="009148C9">
      <w:pPr>
        <w:rPr>
          <w:rFonts w:asciiTheme="minorHAnsi" w:hAnsiTheme="minorHAnsi" w:cstheme="minorHAnsi"/>
        </w:rPr>
      </w:pPr>
    </w:p>
    <w:p w14:paraId="129C8BFB" w14:textId="77777777" w:rsidR="00947A93" w:rsidRPr="009148C9" w:rsidRDefault="00947A93" w:rsidP="009148C9">
      <w:pPr>
        <w:rPr>
          <w:rFonts w:asciiTheme="minorHAnsi" w:hAnsiTheme="minorHAnsi" w:cstheme="minorHAnsi"/>
        </w:rPr>
      </w:pPr>
    </w:p>
    <w:p w14:paraId="7F46CD92" w14:textId="6BBE68EA" w:rsidR="00A009FE" w:rsidRPr="009B28B6" w:rsidRDefault="00A009FE" w:rsidP="009B28B6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48" w:name="_Toc149671396"/>
      <w:r w:rsidRPr="6E9C09D6">
        <w:rPr>
          <w:rFonts w:asciiTheme="minorHAnsi" w:hAnsiTheme="minorHAnsi" w:cstheme="minorBidi"/>
          <w:color w:val="2E5395"/>
        </w:rPr>
        <w:lastRenderedPageBreak/>
        <w:t xml:space="preserve">Exercício </w:t>
      </w:r>
      <w:r w:rsidR="63036B72" w:rsidRPr="6E9C09D6">
        <w:rPr>
          <w:rFonts w:asciiTheme="minorHAnsi" w:hAnsiTheme="minorHAnsi" w:cstheme="minorBidi"/>
          <w:color w:val="2E5395"/>
        </w:rPr>
        <w:t>2</w:t>
      </w:r>
      <w:r w:rsidR="00917D51" w:rsidRPr="6E9C09D6">
        <w:rPr>
          <w:rFonts w:asciiTheme="minorHAnsi" w:hAnsiTheme="minorHAnsi" w:cstheme="minorBidi"/>
          <w:color w:val="2E5395"/>
        </w:rPr>
        <w:t>b</w:t>
      </w:r>
      <w:bookmarkEnd w:id="48"/>
    </w:p>
    <w:p w14:paraId="6D27597A" w14:textId="56BF5C56" w:rsidR="00A009FE" w:rsidRPr="002A74C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19DC7EE" w14:textId="66F25708" w:rsidR="3FB28670" w:rsidRDefault="001A5239" w:rsidP="3FB28670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3FB28670">
        <w:rPr>
          <w:rFonts w:asciiTheme="minorHAnsi" w:hAnsiTheme="minorHAnsi" w:cstheme="minorBidi"/>
        </w:rPr>
        <w:t xml:space="preserve">Neste </w:t>
      </w:r>
      <w:r w:rsidR="00733240" w:rsidRPr="3FB28670">
        <w:rPr>
          <w:rFonts w:asciiTheme="minorHAnsi" w:hAnsiTheme="minorHAnsi" w:cstheme="minorBidi"/>
        </w:rPr>
        <w:t>exercício foi pedido</w:t>
      </w:r>
      <w:r w:rsidR="00497AC0" w:rsidRPr="3FB28670">
        <w:rPr>
          <w:rFonts w:asciiTheme="minorHAnsi" w:hAnsiTheme="minorHAnsi" w:cstheme="minorBidi"/>
        </w:rPr>
        <w:t xml:space="preserve"> que fizéssemos o mesmo que </w:t>
      </w:r>
      <w:r w:rsidR="00FC169E" w:rsidRPr="3FB28670">
        <w:rPr>
          <w:rFonts w:asciiTheme="minorHAnsi" w:hAnsiTheme="minorHAnsi" w:cstheme="minorBidi"/>
        </w:rPr>
        <w:t>na alínea anterior, no entanto, agora</w:t>
      </w:r>
      <w:r w:rsidR="00B83AFB" w:rsidRPr="3FB28670">
        <w:rPr>
          <w:rFonts w:asciiTheme="minorHAnsi" w:hAnsiTheme="minorHAnsi" w:cstheme="minorBidi"/>
        </w:rPr>
        <w:t xml:space="preserve"> pretende-se acrescentar </w:t>
      </w:r>
      <w:r w:rsidR="0032108E" w:rsidRPr="3FB28670">
        <w:rPr>
          <w:rFonts w:asciiTheme="minorHAnsi" w:hAnsiTheme="minorHAnsi" w:cstheme="minorBidi"/>
        </w:rPr>
        <w:t xml:space="preserve">uma </w:t>
      </w:r>
      <w:r w:rsidR="00B83AFB" w:rsidRPr="3FB28670">
        <w:rPr>
          <w:rFonts w:asciiTheme="minorHAnsi" w:hAnsiTheme="minorHAnsi" w:cstheme="minorBidi"/>
        </w:rPr>
        <w:t xml:space="preserve">maior </w:t>
      </w:r>
      <w:r w:rsidR="0032108E" w:rsidRPr="3FB28670">
        <w:rPr>
          <w:rFonts w:asciiTheme="minorHAnsi" w:hAnsiTheme="minorHAnsi" w:cstheme="minorBidi"/>
        </w:rPr>
        <w:t>prioridade para o serviço VoIP.</w:t>
      </w:r>
      <w:r w:rsidR="009F0425" w:rsidRPr="3FB28670">
        <w:rPr>
          <w:rFonts w:asciiTheme="minorHAnsi" w:hAnsiTheme="minorHAnsi" w:cstheme="minorBidi"/>
        </w:rPr>
        <w:t xml:space="preserve"> </w:t>
      </w:r>
    </w:p>
    <w:p w14:paraId="41E7024A" w14:textId="77777777" w:rsidR="008A5456" w:rsidRDefault="008A5456" w:rsidP="3FB28670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</w:p>
    <w:p w14:paraId="48FF10C2" w14:textId="799A07E8" w:rsidR="008A5456" w:rsidRDefault="009F0425" w:rsidP="3FB28670">
      <w:pPr>
        <w:pStyle w:val="Heading3"/>
        <w:spacing w:line="259" w:lineRule="auto"/>
      </w:pPr>
      <w:bookmarkStart w:id="49" w:name="_Toc149671397"/>
      <w:r>
        <w:t>C</w:t>
      </w:r>
      <w:r w:rsidR="008A5456">
        <w:t>ódigo:</w:t>
      </w:r>
      <w:bookmarkEnd w:id="49"/>
    </w:p>
    <w:p w14:paraId="7616881A" w14:textId="77777777" w:rsidR="00850C70" w:rsidRDefault="00850C70" w:rsidP="3FB28670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</w:p>
    <w:p w14:paraId="16738905" w14:textId="2FF002AC" w:rsidR="008A5456" w:rsidRDefault="004259C6" w:rsidP="00EA741D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3FB28670">
        <w:rPr>
          <w:rFonts w:asciiTheme="minorHAnsi" w:hAnsiTheme="minorHAnsi" w:cstheme="minorBidi"/>
        </w:rPr>
        <w:t>Foi adicionado valor 1 ao VoIP e 0 à Data</w:t>
      </w:r>
      <w:r w:rsidR="00EA741D" w:rsidRPr="3FB28670">
        <w:rPr>
          <w:rFonts w:asciiTheme="minorHAnsi" w:hAnsiTheme="minorHAnsi" w:cstheme="minorBidi"/>
        </w:rPr>
        <w:t>, com o propósito</w:t>
      </w:r>
      <w:r w:rsidRPr="3FB28670">
        <w:rPr>
          <w:rFonts w:asciiTheme="minorHAnsi" w:hAnsiTheme="minorHAnsi" w:cstheme="minorBidi"/>
        </w:rPr>
        <w:t xml:space="preserve"> </w:t>
      </w:r>
      <w:r w:rsidR="00850C70" w:rsidRPr="3FB28670">
        <w:rPr>
          <w:rFonts w:asciiTheme="minorHAnsi" w:hAnsiTheme="minorHAnsi" w:cstheme="minorBidi"/>
        </w:rPr>
        <w:t xml:space="preserve">de que </w:t>
      </w:r>
      <w:r w:rsidRPr="3FB28670">
        <w:rPr>
          <w:rFonts w:asciiTheme="minorHAnsi" w:hAnsiTheme="minorHAnsi" w:cstheme="minorBidi"/>
        </w:rPr>
        <w:t xml:space="preserve">quando se </w:t>
      </w:r>
      <w:r w:rsidR="008B70E8" w:rsidRPr="3FB28670">
        <w:rPr>
          <w:rFonts w:asciiTheme="minorHAnsi" w:hAnsiTheme="minorHAnsi" w:cstheme="minorBidi"/>
        </w:rPr>
        <w:t>f</w:t>
      </w:r>
      <w:r w:rsidR="007145A0" w:rsidRPr="3FB28670">
        <w:rPr>
          <w:rFonts w:asciiTheme="minorHAnsi" w:hAnsiTheme="minorHAnsi" w:cstheme="minorBidi"/>
        </w:rPr>
        <w:t>e</w:t>
      </w:r>
      <w:r w:rsidR="008B70E8" w:rsidRPr="3FB28670">
        <w:rPr>
          <w:rFonts w:asciiTheme="minorHAnsi" w:hAnsiTheme="minorHAnsi" w:cstheme="minorBidi"/>
        </w:rPr>
        <w:t xml:space="preserve">z a ordenação </w:t>
      </w:r>
      <w:r w:rsidR="007145A0" w:rsidRPr="3FB28670">
        <w:rPr>
          <w:rFonts w:asciiTheme="minorHAnsi" w:hAnsiTheme="minorHAnsi" w:cstheme="minorBidi"/>
        </w:rPr>
        <w:t xml:space="preserve">se pudesse </w:t>
      </w:r>
      <w:r w:rsidR="008B70E8" w:rsidRPr="3FB28670">
        <w:rPr>
          <w:rFonts w:asciiTheme="minorHAnsi" w:hAnsiTheme="minorHAnsi" w:cstheme="minorBidi"/>
        </w:rPr>
        <w:t>dar mais prioridade aos pacote</w:t>
      </w:r>
      <w:r w:rsidR="006C44B9" w:rsidRPr="3FB28670">
        <w:rPr>
          <w:rFonts w:asciiTheme="minorHAnsi" w:hAnsiTheme="minorHAnsi" w:cstheme="minorBidi"/>
        </w:rPr>
        <w:t>s</w:t>
      </w:r>
      <w:r w:rsidR="008B70E8" w:rsidRPr="3FB28670">
        <w:rPr>
          <w:rFonts w:asciiTheme="minorHAnsi" w:hAnsiTheme="minorHAnsi" w:cstheme="minorBidi"/>
        </w:rPr>
        <w:t xml:space="preserve"> VoIP.</w:t>
      </w:r>
    </w:p>
    <w:p w14:paraId="71F9A569" w14:textId="77777777" w:rsidR="009148C9" w:rsidRDefault="009148C9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bookmarkStart w:id="50" w:name="_MON_1759887290"/>
    <w:bookmarkEnd w:id="50"/>
    <w:p w14:paraId="43BECDC3" w14:textId="0C94AD8B" w:rsidR="00A702FC" w:rsidRDefault="00850C70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11906" w:dyaOrig="13069" w14:anchorId="4B4E5016">
          <v:shape id="_x0000_i1035" type="#_x0000_t75" style="width:430.2pt;height:472.2pt" o:ole="" o:bordertopcolor="this" o:borderleftcolor="this" o:borderbottomcolor="this" o:borderrightcolor="this">
            <v:imagedata r:id="rId47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5" DrawAspect="Content" ObjectID="_1764855339" r:id="rId48"/>
        </w:object>
      </w:r>
    </w:p>
    <w:p w14:paraId="280A2031" w14:textId="77777777" w:rsidR="00037CC1" w:rsidRDefault="00037CC1" w:rsidP="00037CC1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9505DAC" w14:textId="77777777" w:rsidR="00A702FC" w:rsidRDefault="00A702FC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3987CE5" w14:textId="609A9F66" w:rsidR="00833284" w:rsidRDefault="00833284" w:rsidP="3FB28670">
      <w:pPr>
        <w:pStyle w:val="BodyText"/>
        <w:spacing w:before="1" w:line="259" w:lineRule="auto"/>
        <w:ind w:left="1702" w:right="1195"/>
        <w:rPr>
          <w:rFonts w:asciiTheme="minorHAnsi" w:hAnsiTheme="minorHAnsi" w:cstheme="minorBidi"/>
        </w:rPr>
      </w:pPr>
    </w:p>
    <w:p w14:paraId="2163F682" w14:textId="009403BF" w:rsidR="008A5456" w:rsidRDefault="008A5456" w:rsidP="00525DAB">
      <w:pPr>
        <w:pStyle w:val="Heading3"/>
      </w:pPr>
      <w:bookmarkStart w:id="51" w:name="_Toc149671398"/>
      <w:r>
        <w:lastRenderedPageBreak/>
        <w:t>Resultado:</w:t>
      </w:r>
      <w:bookmarkEnd w:id="51"/>
    </w:p>
    <w:p w14:paraId="132330F4" w14:textId="77777777" w:rsidR="00AB333E" w:rsidRDefault="00AB333E" w:rsidP="00CA266A"/>
    <w:p w14:paraId="5D810E26" w14:textId="29DACBC5" w:rsidR="00BD4142" w:rsidRDefault="007B32AA" w:rsidP="00BD4142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  <w:r w:rsidRPr="00C9780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2576" behindDoc="1" locked="0" layoutInCell="1" allowOverlap="1" wp14:anchorId="320A6B15" wp14:editId="7F874A7D">
            <wp:simplePos x="0" y="0"/>
            <wp:positionH relativeFrom="page">
              <wp:posOffset>1116965</wp:posOffset>
            </wp:positionH>
            <wp:positionV relativeFrom="paragraph">
              <wp:posOffset>204470</wp:posOffset>
            </wp:positionV>
            <wp:extent cx="5359400" cy="2932430"/>
            <wp:effectExtent l="0" t="0" r="0" b="1270"/>
            <wp:wrapNone/>
            <wp:docPr id="456562544" name="Picture 45656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62544" name="Picture 456562544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B7C30" w14:textId="577EC169" w:rsidR="00BD4142" w:rsidRDefault="00BD4142" w:rsidP="00BD4142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7139CE39" w14:textId="50B2B52D" w:rsidR="00BD4142" w:rsidRDefault="00BD4142" w:rsidP="00BD4142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5D3917C9" w14:textId="77777777" w:rsidR="00CE77EE" w:rsidRDefault="00CE77E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F3F045D" w14:textId="77777777" w:rsidR="00CE77EE" w:rsidRDefault="00CE77E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A317B05" w14:textId="77777777" w:rsidR="00C97800" w:rsidRDefault="00C97800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26D7F9F" w14:textId="77777777" w:rsidR="00C97800" w:rsidRDefault="00C97800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36B7479" w14:textId="77777777" w:rsidR="00C97800" w:rsidRDefault="00C97800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A105C11" w14:textId="77777777" w:rsidR="00C97800" w:rsidRDefault="00C97800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6338270B" w14:textId="77777777" w:rsidR="00C97800" w:rsidRDefault="00C97800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48099F6" w14:textId="77777777" w:rsidR="00C97800" w:rsidRDefault="00C97800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993E43E" w14:textId="77777777" w:rsidR="00CE77EE" w:rsidRDefault="00CE77E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D4E89AE" w14:textId="77777777" w:rsidR="00CE77EE" w:rsidRDefault="00CE77E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382F628" w14:textId="77777777" w:rsidR="00CE77EE" w:rsidRDefault="00CE77E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53311B0" w14:textId="77777777" w:rsidR="00CE77EE" w:rsidRDefault="00CE77E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354A8A8" w14:textId="434071FD" w:rsidR="00CE77EE" w:rsidRDefault="00CE77E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88A81E5" w14:textId="1A61C5BD" w:rsidR="6C7F5EA8" w:rsidRDefault="0080788B" w:rsidP="6C7F5EA8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017BD1F" wp14:editId="33EB9A6F">
                <wp:simplePos x="0" y="0"/>
                <wp:positionH relativeFrom="page">
                  <wp:align>center</wp:align>
                </wp:positionH>
                <wp:positionV relativeFrom="paragraph">
                  <wp:posOffset>19050</wp:posOffset>
                </wp:positionV>
                <wp:extent cx="5399405" cy="635"/>
                <wp:effectExtent l="0" t="0" r="0" b="0"/>
                <wp:wrapNone/>
                <wp:docPr id="1939919757" name="Text Box 1939919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155436" w14:textId="27303429" w:rsidR="0080788B" w:rsidRPr="007151EB" w:rsidRDefault="0080788B" w:rsidP="0080788B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52" w:name="_Toc14967278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C3226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AC2353">
                              <w:t>Resultado do exercício 2b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7BD1F" id="Text Box 1939919757" o:spid="_x0000_s1028" type="#_x0000_t202" style="position:absolute;margin-left:0;margin-top:1.5pt;width:425.15pt;height:.05pt;z-index:-2516490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2oGwIAAD8EAAAOAAAAZHJzL2Uyb0RvYy54bWysU8Fu2zAMvQ/YPwi6L07SpV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" stroked="f">
                <v:textbox style="mso-fit-shape-to-text:t" inset="0,0,0,0">
                  <w:txbxContent>
                    <w:p w14:paraId="3F155436" w14:textId="27303429" w:rsidR="0080788B" w:rsidRPr="007151EB" w:rsidRDefault="0080788B" w:rsidP="0080788B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bookmarkStart w:id="53" w:name="_Toc14967278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C3226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AC2353">
                        <w:t>Resultado do exercício 2b</w:t>
                      </w:r>
                      <w:bookmarkEnd w:id="53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57F2AF5" w14:textId="77777777" w:rsidR="00B741D0" w:rsidRDefault="00B741D0" w:rsidP="0032377D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7FC6E3C7" w14:textId="108FC0EA" w:rsidR="3FB28670" w:rsidRDefault="3FB28670" w:rsidP="3FB28670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23BD4166" w14:textId="6B2F14EA" w:rsidR="008A5456" w:rsidRDefault="008A5456" w:rsidP="00833284">
      <w:pPr>
        <w:pStyle w:val="Heading3"/>
      </w:pPr>
      <w:bookmarkStart w:id="54" w:name="_Toc149671399"/>
      <w:commentRangeStart w:id="55"/>
      <w:r>
        <w:t>Explicação</w:t>
      </w:r>
      <w:commentRangeEnd w:id="55"/>
      <w:r w:rsidR="004B6D05">
        <w:rPr>
          <w:rStyle w:val="CommentReference"/>
          <w:rFonts w:ascii="Microsoft Sans Serif" w:eastAsia="Microsoft Sans Serif" w:hAnsi="Microsoft Sans Serif" w:cs="Microsoft Sans Serif"/>
        </w:rPr>
        <w:commentReference w:id="55"/>
      </w:r>
      <w:r>
        <w:t>:</w:t>
      </w:r>
      <w:bookmarkEnd w:id="54"/>
    </w:p>
    <w:p w14:paraId="03E7A8FF" w14:textId="77777777" w:rsidR="007B4BFE" w:rsidRDefault="007B4BFE" w:rsidP="00866AA2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62A9D8F8" w14:textId="50005832" w:rsidR="00165136" w:rsidRDefault="00866AA2" w:rsidP="007C6B8C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866AA2">
        <w:rPr>
          <w:rFonts w:asciiTheme="minorHAnsi" w:hAnsiTheme="minorHAnsi" w:cstheme="minorHAnsi"/>
        </w:rPr>
        <w:t>Tal como esperado, quanto mais fluxos de pacotes VoIP maior o atraso médio de ambos os</w:t>
      </w:r>
      <w:r>
        <w:rPr>
          <w:rFonts w:asciiTheme="minorHAnsi" w:hAnsiTheme="minorHAnsi" w:cstheme="minorHAnsi"/>
        </w:rPr>
        <w:t xml:space="preserve"> </w:t>
      </w:r>
      <w:r w:rsidRPr="00866AA2">
        <w:rPr>
          <w:rFonts w:asciiTheme="minorHAnsi" w:hAnsiTheme="minorHAnsi" w:cstheme="minorHAnsi"/>
        </w:rPr>
        <w:t>tipos de pacote. Comparando</w:t>
      </w:r>
      <w:r w:rsidR="00E53E6E">
        <w:rPr>
          <w:rFonts w:asciiTheme="minorHAnsi" w:hAnsiTheme="minorHAnsi" w:cstheme="minorHAnsi"/>
        </w:rPr>
        <w:t xml:space="preserve"> os</w:t>
      </w:r>
      <w:r w:rsidRPr="00866AA2">
        <w:rPr>
          <w:rFonts w:asciiTheme="minorHAnsi" w:hAnsiTheme="minorHAnsi" w:cstheme="minorHAnsi"/>
        </w:rPr>
        <w:t xml:space="preserve"> resultados </w:t>
      </w:r>
      <w:r w:rsidR="005118F3">
        <w:rPr>
          <w:rFonts w:asciiTheme="minorHAnsi" w:hAnsiTheme="minorHAnsi" w:cstheme="minorHAnsi"/>
        </w:rPr>
        <w:t xml:space="preserve">com prioridade </w:t>
      </w:r>
      <w:r w:rsidRPr="00866AA2">
        <w:rPr>
          <w:rFonts w:asciiTheme="minorHAnsi" w:hAnsiTheme="minorHAnsi" w:cstheme="minorHAnsi"/>
        </w:rPr>
        <w:t>com os obtidos</w:t>
      </w:r>
      <w:r w:rsidR="00590EDA">
        <w:rPr>
          <w:rFonts w:asciiTheme="minorHAnsi" w:hAnsiTheme="minorHAnsi" w:cstheme="minorHAnsi"/>
        </w:rPr>
        <w:t xml:space="preserve"> sem prioridade</w:t>
      </w:r>
      <w:r w:rsidR="008352A5">
        <w:rPr>
          <w:rFonts w:asciiTheme="minorHAnsi" w:hAnsiTheme="minorHAnsi" w:cstheme="minorHAnsi"/>
        </w:rPr>
        <w:t>, onde apenas é valorizada a ordem de chegada,</w:t>
      </w:r>
      <w:r w:rsidR="00C442E4">
        <w:rPr>
          <w:rFonts w:asciiTheme="minorHAnsi" w:hAnsiTheme="minorHAnsi" w:cstheme="minorHAnsi"/>
        </w:rPr>
        <w:t xml:space="preserve"> </w:t>
      </w:r>
      <w:r w:rsidR="009F2C73">
        <w:rPr>
          <w:rFonts w:asciiTheme="minorHAnsi" w:hAnsiTheme="minorHAnsi" w:cstheme="minorHAnsi"/>
        </w:rPr>
        <w:t>nos gráficos de</w:t>
      </w:r>
      <w:r w:rsidR="00C442E4">
        <w:rPr>
          <w:rFonts w:asciiTheme="minorHAnsi" w:hAnsiTheme="minorHAnsi" w:cstheme="minorHAnsi"/>
        </w:rPr>
        <w:t xml:space="preserve"> VoIP</w:t>
      </w:r>
      <w:r w:rsidR="008352A5">
        <w:rPr>
          <w:rFonts w:asciiTheme="minorHAnsi" w:hAnsiTheme="minorHAnsi" w:cstheme="minorHAnsi"/>
        </w:rPr>
        <w:t xml:space="preserve"> </w:t>
      </w:r>
      <w:r w:rsidR="00CC11BC">
        <w:rPr>
          <w:rFonts w:asciiTheme="minorHAnsi" w:hAnsiTheme="minorHAnsi" w:cstheme="minorHAnsi"/>
        </w:rPr>
        <w:t xml:space="preserve">é percetível </w:t>
      </w:r>
      <w:r w:rsidRPr="00866AA2">
        <w:rPr>
          <w:rFonts w:asciiTheme="minorHAnsi" w:hAnsiTheme="minorHAnsi" w:cstheme="minorHAnsi"/>
        </w:rPr>
        <w:t xml:space="preserve">uma </w:t>
      </w:r>
      <w:r w:rsidR="00C96499">
        <w:rPr>
          <w:rFonts w:asciiTheme="minorHAnsi" w:hAnsiTheme="minorHAnsi" w:cstheme="minorHAnsi"/>
        </w:rPr>
        <w:t>diminuição muito significativa</w:t>
      </w:r>
      <w:r w:rsidR="00BB0ABF">
        <w:rPr>
          <w:rFonts w:asciiTheme="minorHAnsi" w:hAnsiTheme="minorHAnsi" w:cstheme="minorHAnsi"/>
        </w:rPr>
        <w:t xml:space="preserve"> e uma obtenção de valores quase uniformes</w:t>
      </w:r>
      <w:r w:rsidRPr="00866AA2">
        <w:rPr>
          <w:rFonts w:asciiTheme="minorHAnsi" w:hAnsiTheme="minorHAnsi" w:cstheme="minorHAnsi"/>
        </w:rPr>
        <w:t xml:space="preserve"> </w:t>
      </w:r>
      <w:r w:rsidR="0074794C">
        <w:rPr>
          <w:rFonts w:asciiTheme="minorHAnsi" w:hAnsiTheme="minorHAnsi" w:cstheme="minorHAnsi"/>
        </w:rPr>
        <w:t>d</w:t>
      </w:r>
      <w:r w:rsidRPr="00866AA2">
        <w:rPr>
          <w:rFonts w:asciiTheme="minorHAnsi" w:hAnsiTheme="minorHAnsi" w:cstheme="minorHAnsi"/>
        </w:rPr>
        <w:t xml:space="preserve">o atraso médio </w:t>
      </w:r>
      <w:r w:rsidR="00C3254D">
        <w:rPr>
          <w:rFonts w:asciiTheme="minorHAnsi" w:hAnsiTheme="minorHAnsi" w:cstheme="minorHAnsi"/>
        </w:rPr>
        <w:t>n</w:t>
      </w:r>
      <w:r w:rsidR="005327D9">
        <w:rPr>
          <w:rFonts w:asciiTheme="minorHAnsi" w:hAnsiTheme="minorHAnsi" w:cstheme="minorHAnsi"/>
        </w:rPr>
        <w:t xml:space="preserve">a </w:t>
      </w:r>
      <w:r w:rsidR="00450F10">
        <w:rPr>
          <w:rFonts w:asciiTheme="minorHAnsi" w:hAnsiTheme="minorHAnsi" w:cstheme="minorHAnsi"/>
        </w:rPr>
        <w:t xml:space="preserve">fila </w:t>
      </w:r>
      <w:r w:rsidR="00C3254D">
        <w:rPr>
          <w:rFonts w:asciiTheme="minorHAnsi" w:hAnsiTheme="minorHAnsi" w:cstheme="minorHAnsi"/>
        </w:rPr>
        <w:t>dos</w:t>
      </w:r>
      <w:r w:rsidR="004122F0">
        <w:rPr>
          <w:rFonts w:asciiTheme="minorHAnsi" w:hAnsiTheme="minorHAnsi" w:cstheme="minorHAnsi"/>
        </w:rPr>
        <w:t xml:space="preserve"> pacotes de tipo </w:t>
      </w:r>
      <w:r w:rsidRPr="00866AA2">
        <w:rPr>
          <w:rFonts w:asciiTheme="minorHAnsi" w:hAnsiTheme="minorHAnsi" w:cstheme="minorHAnsi"/>
        </w:rPr>
        <w:t>VoIP</w:t>
      </w:r>
      <w:r w:rsidR="00E7309D">
        <w:rPr>
          <w:rFonts w:asciiTheme="minorHAnsi" w:hAnsiTheme="minorHAnsi" w:cstheme="minorHAnsi"/>
        </w:rPr>
        <w:t xml:space="preserve">. </w:t>
      </w:r>
      <w:commentRangeStart w:id="56"/>
      <w:r w:rsidR="00165136">
        <w:rPr>
          <w:rFonts w:asciiTheme="minorHAnsi" w:hAnsiTheme="minorHAnsi" w:cstheme="minorHAnsi"/>
        </w:rPr>
        <w:t xml:space="preserve">A </w:t>
      </w:r>
      <w:r w:rsidR="00982EF7">
        <w:rPr>
          <w:rFonts w:asciiTheme="minorHAnsi" w:hAnsiTheme="minorHAnsi" w:cstheme="minorHAnsi"/>
        </w:rPr>
        <w:t>razão</w:t>
      </w:r>
      <w:r w:rsidR="00165136">
        <w:rPr>
          <w:rFonts w:asciiTheme="minorHAnsi" w:hAnsiTheme="minorHAnsi" w:cstheme="minorHAnsi"/>
        </w:rPr>
        <w:t xml:space="preserve"> é </w:t>
      </w:r>
      <w:r w:rsidR="00982EF7">
        <w:rPr>
          <w:rFonts w:asciiTheme="minorHAnsi" w:hAnsiTheme="minorHAnsi" w:cstheme="minorHAnsi"/>
        </w:rPr>
        <w:t>autoexplicativa</w:t>
      </w:r>
      <w:r w:rsidR="00835236">
        <w:rPr>
          <w:rFonts w:asciiTheme="minorHAnsi" w:hAnsiTheme="minorHAnsi" w:cstheme="minorHAnsi"/>
        </w:rPr>
        <w:t xml:space="preserve">, dado a maior prioridade dos pacotes VoIP, </w:t>
      </w:r>
      <w:r w:rsidR="00961349">
        <w:rPr>
          <w:rFonts w:asciiTheme="minorHAnsi" w:hAnsiTheme="minorHAnsi" w:cstheme="minorHAnsi"/>
        </w:rPr>
        <w:t>passando estes à frente dos pacotes de Data na fila</w:t>
      </w:r>
      <w:r w:rsidR="007C6B8C">
        <w:rPr>
          <w:rFonts w:asciiTheme="minorHAnsi" w:hAnsiTheme="minorHAnsi" w:cstheme="minorHAnsi"/>
        </w:rPr>
        <w:t>.</w:t>
      </w:r>
      <w:commentRangeEnd w:id="56"/>
      <w:r w:rsidR="00DA74E7">
        <w:rPr>
          <w:rStyle w:val="CommentReference"/>
        </w:rPr>
        <w:commentReference w:id="56"/>
      </w:r>
    </w:p>
    <w:p w14:paraId="62466A24" w14:textId="6ABE3A89" w:rsidR="001A23EC" w:rsidRDefault="001B27CC" w:rsidP="001B27CC">
      <w:pPr>
        <w:pStyle w:val="BodyText"/>
        <w:spacing w:before="1" w:line="259" w:lineRule="auto"/>
        <w:ind w:left="1702" w:right="1195" w:firstLine="458"/>
        <w:rPr>
          <w:ins w:id="57" w:author="Microsoft Word" w:date="2023-10-31T18:05:00Z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os gráficos direcionados a pacotes D</w:t>
      </w:r>
      <w:r w:rsidR="00A63D40">
        <w:rPr>
          <w:rFonts w:asciiTheme="minorHAnsi" w:hAnsiTheme="minorHAnsi" w:cstheme="minorHAnsi"/>
        </w:rPr>
        <w:t>ata</w:t>
      </w:r>
      <w:r w:rsidRPr="00866AA2">
        <w:rPr>
          <w:rFonts w:asciiTheme="minorHAnsi" w:hAnsiTheme="minorHAnsi" w:cstheme="minorHAnsi"/>
        </w:rPr>
        <w:t xml:space="preserve">, o atraso dos pacotes </w:t>
      </w:r>
      <w:r w:rsidR="008C350E">
        <w:rPr>
          <w:rFonts w:asciiTheme="minorHAnsi" w:hAnsiTheme="minorHAnsi" w:cstheme="minorHAnsi"/>
        </w:rPr>
        <w:t>quando há maior</w:t>
      </w:r>
      <w:r>
        <w:rPr>
          <w:rFonts w:asciiTheme="minorHAnsi" w:hAnsiTheme="minorHAnsi" w:cstheme="minorHAnsi"/>
        </w:rPr>
        <w:t xml:space="preserve"> prioridade para </w:t>
      </w:r>
      <w:r w:rsidR="008C350E">
        <w:rPr>
          <w:rFonts w:asciiTheme="minorHAnsi" w:hAnsiTheme="minorHAnsi" w:cstheme="minorHAnsi"/>
        </w:rPr>
        <w:t xml:space="preserve">os </w:t>
      </w:r>
      <w:r>
        <w:rPr>
          <w:rFonts w:asciiTheme="minorHAnsi" w:hAnsiTheme="minorHAnsi" w:cstheme="minorHAnsi"/>
        </w:rPr>
        <w:t>pacotes VoIP</w:t>
      </w:r>
      <w:r w:rsidR="008C350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866AA2">
        <w:rPr>
          <w:rFonts w:asciiTheme="minorHAnsi" w:hAnsiTheme="minorHAnsi" w:cstheme="minorHAnsi"/>
        </w:rPr>
        <w:t xml:space="preserve">aumentou. </w:t>
      </w:r>
      <w:r w:rsidR="00F84398">
        <w:rPr>
          <w:rFonts w:asciiTheme="minorHAnsi" w:hAnsiTheme="minorHAnsi" w:cstheme="minorHAnsi"/>
        </w:rPr>
        <w:t>Os pacotes de D</w:t>
      </w:r>
      <w:r w:rsidR="00A63D40">
        <w:rPr>
          <w:rFonts w:asciiTheme="minorHAnsi" w:hAnsiTheme="minorHAnsi" w:cstheme="minorHAnsi"/>
        </w:rPr>
        <w:t>ata</w:t>
      </w:r>
      <w:r w:rsidR="00F84398">
        <w:rPr>
          <w:rFonts w:asciiTheme="minorHAnsi" w:hAnsiTheme="minorHAnsi" w:cstheme="minorHAnsi"/>
        </w:rPr>
        <w:t xml:space="preserve"> têm prioridade mais baixa e por isso demoram mais tempo a ser servidos.</w:t>
      </w:r>
      <w:r w:rsidR="005A495F">
        <w:rPr>
          <w:rFonts w:asciiTheme="minorHAnsi" w:hAnsiTheme="minorHAnsi" w:cstheme="minorHAnsi"/>
        </w:rPr>
        <w:t xml:space="preserve"> </w:t>
      </w:r>
    </w:p>
    <w:p w14:paraId="0846B00F" w14:textId="08798A4A" w:rsidR="00B26F1D" w:rsidRDefault="00B26F1D" w:rsidP="00BD4142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B26F1D">
        <w:rPr>
          <w:rFonts w:asciiTheme="minorHAnsi" w:hAnsiTheme="minorHAnsi" w:cstheme="minorHAnsi"/>
        </w:rPr>
        <w:t xml:space="preserve"> </w:t>
      </w:r>
      <w:r w:rsidR="000864ED">
        <w:rPr>
          <w:rFonts w:asciiTheme="minorHAnsi" w:hAnsiTheme="minorHAnsi" w:cstheme="minorHAnsi"/>
        </w:rPr>
        <w:t xml:space="preserve">É importante notar que a </w:t>
      </w:r>
      <w:r w:rsidRPr="00B26F1D">
        <w:rPr>
          <w:rFonts w:asciiTheme="minorHAnsi" w:hAnsiTheme="minorHAnsi" w:cstheme="minorHAnsi"/>
        </w:rPr>
        <w:t>transmissão de um pacote não é interrompida pela chegada de um pacote de maior prioridade (non</w:t>
      </w:r>
      <w:r w:rsidR="006B1EC4">
        <w:rPr>
          <w:rFonts w:asciiTheme="minorHAnsi" w:hAnsiTheme="minorHAnsi" w:cstheme="minorHAnsi"/>
        </w:rPr>
        <w:t>-</w:t>
      </w:r>
      <w:r w:rsidRPr="00B26F1D">
        <w:rPr>
          <w:rFonts w:asciiTheme="minorHAnsi" w:hAnsiTheme="minorHAnsi" w:cstheme="minorHAnsi"/>
        </w:rPr>
        <w:t>preemptive)</w:t>
      </w:r>
      <w:r>
        <w:rPr>
          <w:rFonts w:asciiTheme="minorHAnsi" w:hAnsiTheme="minorHAnsi" w:cstheme="minorHAnsi"/>
        </w:rPr>
        <w:t>.</w:t>
      </w:r>
    </w:p>
    <w:p w14:paraId="79096B0C" w14:textId="77777777" w:rsidR="00C41C3E" w:rsidRDefault="00C41C3E" w:rsidP="00C41C3E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4D53D013" w14:textId="77777777" w:rsidR="000D02A9" w:rsidRDefault="000D02A9" w:rsidP="00C41C3E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6B676D20" w14:textId="77777777" w:rsidR="000D02A9" w:rsidRDefault="000D02A9" w:rsidP="00C41C3E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13F4F2E9" w14:textId="77777777" w:rsidR="000D02A9" w:rsidRDefault="000D02A9" w:rsidP="00C41C3E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1F18448E" w14:textId="77777777" w:rsidR="000D02A9" w:rsidRDefault="000D02A9" w:rsidP="00C41C3E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12580593" w14:textId="77777777" w:rsidR="000D02A9" w:rsidRDefault="000D02A9" w:rsidP="00C41C3E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3BAB1A1F" w14:textId="77777777" w:rsidR="000D02A9" w:rsidRPr="002A74CE" w:rsidRDefault="000D02A9" w:rsidP="00C41C3E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3488CD29" w14:textId="77777777" w:rsidR="00917D51" w:rsidRPr="002A74CE" w:rsidRDefault="00917D51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0F601F6" w14:textId="0BBE788E" w:rsidR="00917D51" w:rsidRPr="00DA1032" w:rsidRDefault="00917D51" w:rsidP="00DA1032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58" w:name="_Toc149671400"/>
      <w:r w:rsidRPr="6E9C09D6">
        <w:rPr>
          <w:rFonts w:asciiTheme="minorHAnsi" w:hAnsiTheme="minorHAnsi" w:cstheme="minorBidi"/>
          <w:color w:val="2E5395"/>
        </w:rPr>
        <w:lastRenderedPageBreak/>
        <w:t xml:space="preserve">Exercício </w:t>
      </w:r>
      <w:r w:rsidR="77803EE5" w:rsidRPr="6E9C09D6">
        <w:rPr>
          <w:rFonts w:asciiTheme="minorHAnsi" w:hAnsiTheme="minorHAnsi" w:cstheme="minorBidi"/>
          <w:color w:val="2E5395"/>
        </w:rPr>
        <w:t>2</w:t>
      </w:r>
      <w:r w:rsidRPr="6E9C09D6">
        <w:rPr>
          <w:rFonts w:asciiTheme="minorHAnsi" w:hAnsiTheme="minorHAnsi" w:cstheme="minorBidi"/>
          <w:color w:val="2E5395"/>
        </w:rPr>
        <w:t>c</w:t>
      </w:r>
      <w:bookmarkEnd w:id="58"/>
    </w:p>
    <w:p w14:paraId="3E8E3C98" w14:textId="0C9E1C95" w:rsidR="00A009FE" w:rsidRPr="002A74C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A24EA9F" w14:textId="6B47555B" w:rsidR="00DF0A08" w:rsidRDefault="00DF0A08" w:rsidP="008F5038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00DF0A08">
        <w:rPr>
          <w:rFonts w:asciiTheme="minorHAnsi" w:hAnsiTheme="minorHAnsi" w:cstheme="minorBidi"/>
        </w:rPr>
        <w:t>Uma possibilidade para diferenciar o tratamento dos pacotes de diferentes fluxos é atribuir prioridades aos fluxos</w:t>
      </w:r>
      <w:r>
        <w:rPr>
          <w:rFonts w:asciiTheme="minorHAnsi" w:hAnsiTheme="minorHAnsi" w:cstheme="minorBidi"/>
        </w:rPr>
        <w:t>.</w:t>
      </w:r>
    </w:p>
    <w:p w14:paraId="32C444B3" w14:textId="2DE5CF8A" w:rsidR="003D0ABF" w:rsidRDefault="00992E29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3FB28670">
        <w:rPr>
          <w:rFonts w:asciiTheme="minorHAnsi" w:hAnsiTheme="minorHAnsi" w:cstheme="minorBidi"/>
        </w:rPr>
        <w:t xml:space="preserve">Para </w:t>
      </w:r>
      <w:r w:rsidR="00EB5D91">
        <w:rPr>
          <w:rFonts w:asciiTheme="minorHAnsi" w:hAnsiTheme="minorHAnsi" w:cstheme="minorBidi"/>
        </w:rPr>
        <w:t>este exercício utilizou-se</w:t>
      </w:r>
      <w:r w:rsidRPr="3FB28670">
        <w:rPr>
          <w:rFonts w:asciiTheme="minorHAnsi" w:hAnsiTheme="minorHAnsi" w:cstheme="minorBidi"/>
        </w:rPr>
        <w:t xml:space="preserve"> </w:t>
      </w:r>
    </w:p>
    <w:p w14:paraId="57FA5283" w14:textId="77777777" w:rsidR="003D0ABF" w:rsidRDefault="003D0ABF" w:rsidP="008F5038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2DADEEBD" w14:textId="6457AB03" w:rsidR="00287CDB" w:rsidRPr="00F7775A" w:rsidRDefault="00000000" w:rsidP="00F7775A">
      <w:pPr>
        <w:pStyle w:val="BodyText"/>
        <w:spacing w:before="1" w:line="259" w:lineRule="auto"/>
        <w:ind w:left="1702" w:right="1195" w:firstLine="458"/>
        <w:jc w:val="center"/>
        <w:rPr>
          <w:rFonts w:asciiTheme="minorHAnsi" w:hAnsiTheme="minorHAnsi" w:cstheme="minorBid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Qk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2(1-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×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 w:cstheme="minorHAnsi"/>
                    </w:rPr>
                    <m:t>, k=1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</w:rPr>
                            <m:t>-…-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-…-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 xml:space="preserve"> )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×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 w:cstheme="minorHAnsi"/>
                    </w:rPr>
                    <m:t>,k&gt;1</m:t>
                  </m:r>
                </m:e>
              </m:eqArr>
            </m:e>
          </m:d>
        </m:oMath>
      </m:oMathPara>
    </w:p>
    <w:p w14:paraId="46594770" w14:textId="77777777" w:rsidR="00363974" w:rsidRDefault="00363974" w:rsidP="00363974">
      <w:pPr>
        <w:pStyle w:val="BodyText"/>
        <w:spacing w:before="1" w:line="259" w:lineRule="auto"/>
        <w:ind w:right="1195"/>
        <w:rPr>
          <w:rFonts w:asciiTheme="minorHAnsi" w:hAnsiTheme="minorHAnsi" w:cstheme="minorBidi"/>
          <w:sz w:val="28"/>
          <w:szCs w:val="28"/>
        </w:rPr>
      </w:pPr>
    </w:p>
    <w:p w14:paraId="7A87A8D9" w14:textId="77777777" w:rsidR="00CA266A" w:rsidRPr="00B11DA4" w:rsidRDefault="00CA266A" w:rsidP="00363974">
      <w:pPr>
        <w:pStyle w:val="BodyText"/>
        <w:spacing w:before="1" w:line="259" w:lineRule="auto"/>
        <w:ind w:right="1195"/>
        <w:rPr>
          <w:rFonts w:asciiTheme="minorHAnsi" w:hAnsiTheme="minorHAnsi" w:cstheme="minorBidi"/>
          <w:sz w:val="28"/>
          <w:szCs w:val="28"/>
        </w:rPr>
      </w:pPr>
    </w:p>
    <w:p w14:paraId="311E9BB7" w14:textId="14A9C639" w:rsidR="3FB28670" w:rsidRDefault="3FB28670" w:rsidP="00783672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55BD7DB0" w14:textId="77777777" w:rsidR="00DA1032" w:rsidRDefault="00DA1032" w:rsidP="00DA1032">
      <w:pPr>
        <w:pStyle w:val="Heading3"/>
      </w:pPr>
      <w:bookmarkStart w:id="59" w:name="_Toc149671401"/>
      <w:r>
        <w:t>Excerto de código:</w:t>
      </w:r>
      <w:bookmarkEnd w:id="59"/>
    </w:p>
    <w:p w14:paraId="35DFBD35" w14:textId="162ADBD5" w:rsidR="3FB28670" w:rsidRDefault="3FB28670" w:rsidP="3FB28670">
      <w:pPr>
        <w:pStyle w:val="BodyText"/>
        <w:spacing w:before="1" w:line="259" w:lineRule="auto"/>
        <w:ind w:right="1195" w:firstLine="720"/>
      </w:pPr>
      <w:bookmarkStart w:id="60" w:name="_MON_1760230082"/>
      <w:bookmarkEnd w:id="60"/>
    </w:p>
    <w:bookmarkStart w:id="61" w:name="_MON_1760232461"/>
    <w:bookmarkEnd w:id="61"/>
    <w:p w14:paraId="3D7A2F79" w14:textId="660537EC" w:rsidR="00244D18" w:rsidRDefault="00244D18" w:rsidP="00CB1083">
      <w:pPr>
        <w:pStyle w:val="BodyText"/>
        <w:spacing w:before="1" w:line="259" w:lineRule="auto"/>
        <w:ind w:left="720" w:right="1195" w:firstLine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11906" w:dyaOrig="16203" w14:anchorId="01199575">
          <v:shape id="_x0000_i1036" type="#_x0000_t75" style="width:480pt;height:654pt" o:ole="" o:bordertopcolor="this" o:borderleftcolor="this" o:borderbottomcolor="this" o:borderrightcolor="this">
            <v:imagedata r:id="rId50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6" DrawAspect="Content" ObjectID="_1764855340" r:id="rId51"/>
        </w:object>
      </w:r>
    </w:p>
    <w:p w14:paraId="7FF114AA" w14:textId="77777777" w:rsidR="00F7775A" w:rsidRPr="00D64686" w:rsidRDefault="00F7775A" w:rsidP="00CB1083">
      <w:pPr>
        <w:pStyle w:val="BodyText"/>
        <w:spacing w:before="1" w:line="259" w:lineRule="auto"/>
        <w:ind w:left="720" w:right="1195" w:firstLine="720"/>
        <w:jc w:val="center"/>
        <w:rPr>
          <w:rFonts w:asciiTheme="minorHAnsi" w:hAnsiTheme="minorHAnsi" w:cstheme="minorHAnsi"/>
        </w:rPr>
      </w:pPr>
    </w:p>
    <w:p w14:paraId="5CD946AD" w14:textId="77777777" w:rsidR="00DA1032" w:rsidRDefault="00DA1032" w:rsidP="00DA1032">
      <w:pPr>
        <w:pStyle w:val="Heading3"/>
      </w:pPr>
      <w:bookmarkStart w:id="62" w:name="_Toc149671402"/>
      <w:r>
        <w:t>Resultado:</w:t>
      </w:r>
      <w:bookmarkEnd w:id="62"/>
    </w:p>
    <w:p w14:paraId="17845BC9" w14:textId="5C757300" w:rsidR="00DA1032" w:rsidRDefault="00DA103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Bidi"/>
        </w:rPr>
      </w:pPr>
    </w:p>
    <w:p w14:paraId="6EA72CDB" w14:textId="77777777" w:rsidR="0080788B" w:rsidRDefault="1117CC04" w:rsidP="0080788B">
      <w:pPr>
        <w:pStyle w:val="BodyText"/>
        <w:keepNext/>
        <w:spacing w:before="1" w:line="259" w:lineRule="auto"/>
        <w:ind w:left="1702" w:right="1195"/>
        <w:jc w:val="center"/>
      </w:pPr>
      <w:r>
        <w:rPr>
          <w:noProof/>
        </w:rPr>
        <w:drawing>
          <wp:inline distT="0" distB="0" distL="0" distR="0" wp14:anchorId="58D4D5C6" wp14:editId="3558FFA7">
            <wp:extent cx="5400000" cy="2925960"/>
            <wp:effectExtent l="0" t="0" r="0" b="8255"/>
            <wp:docPr id="68273606" name="Picture 68273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3606" name="Picture 68273606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" r="1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2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CD29F" w14:textId="77777777" w:rsidR="0080788B" w:rsidRDefault="0080788B" w:rsidP="0080788B">
      <w:pPr>
        <w:pStyle w:val="BodyText"/>
        <w:keepNext/>
        <w:spacing w:before="1" w:line="259" w:lineRule="auto"/>
        <w:ind w:left="1702" w:right="1195"/>
        <w:jc w:val="center"/>
      </w:pPr>
    </w:p>
    <w:p w14:paraId="6E7A2401" w14:textId="526EC314" w:rsidR="1117CC04" w:rsidRDefault="0080788B" w:rsidP="0080788B">
      <w:pPr>
        <w:pStyle w:val="Caption"/>
        <w:jc w:val="center"/>
      </w:pPr>
      <w:bookmarkStart w:id="63" w:name="_Toc1496727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3226">
        <w:rPr>
          <w:noProof/>
        </w:rPr>
        <w:t>10</w:t>
      </w:r>
      <w:r>
        <w:fldChar w:fldCharType="end"/>
      </w:r>
      <w:r>
        <w:t xml:space="preserve">: </w:t>
      </w:r>
      <w:r w:rsidRPr="00B53BCE">
        <w:t xml:space="preserve">Resultado do exercício </w:t>
      </w:r>
      <w:r>
        <w:t>2</w:t>
      </w:r>
      <w:r w:rsidRPr="00B53BCE">
        <w:t>c</w:t>
      </w:r>
      <w:bookmarkEnd w:id="63"/>
    </w:p>
    <w:p w14:paraId="27CC5E4A" w14:textId="77777777" w:rsidR="0080788B" w:rsidRDefault="0080788B" w:rsidP="0080788B">
      <w:pPr>
        <w:pStyle w:val="BodyText"/>
        <w:keepNext/>
        <w:spacing w:before="1" w:line="259" w:lineRule="auto"/>
        <w:ind w:left="1702" w:right="1195"/>
        <w:jc w:val="center"/>
      </w:pPr>
    </w:p>
    <w:p w14:paraId="620560E1" w14:textId="77777777" w:rsidR="00DA1032" w:rsidRDefault="00DA103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F6FF343" w14:textId="77777777" w:rsidR="00DA1032" w:rsidRDefault="00DA1032" w:rsidP="00DA1032">
      <w:pPr>
        <w:pStyle w:val="Heading3"/>
      </w:pPr>
      <w:bookmarkStart w:id="64" w:name="_Toc149671403"/>
      <w:r>
        <w:t>Explicação:</w:t>
      </w:r>
      <w:bookmarkEnd w:id="64"/>
    </w:p>
    <w:p w14:paraId="52E692D1" w14:textId="77777777" w:rsidR="00783672" w:rsidRDefault="0078367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EC8942F" w14:textId="5EB2AF46" w:rsidR="00F5481C" w:rsidRDefault="00453159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Ao analisar os resultados </w:t>
      </w:r>
      <w:r w:rsidR="00B13780">
        <w:rPr>
          <w:rFonts w:asciiTheme="minorHAnsi" w:hAnsiTheme="minorHAnsi" w:cstheme="minorHAnsi"/>
        </w:rPr>
        <w:t>calcu</w:t>
      </w:r>
    </w:p>
    <w:p w14:paraId="011871C2" w14:textId="77777777" w:rsidR="00DA1032" w:rsidRDefault="00DA103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6264F5E2" w14:textId="77777777" w:rsidR="00DA1032" w:rsidRDefault="00DA103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A1EF396" w14:textId="36BF523C" w:rsidR="00F7775A" w:rsidRPr="002A74CE" w:rsidRDefault="00F7775A" w:rsidP="00F7775A">
      <w:pPr>
        <w:pStyle w:val="Heading1"/>
      </w:pPr>
      <w:r w:rsidRPr="002A74CE">
        <w:t xml:space="preserve">Tarefa </w:t>
      </w:r>
      <w:r>
        <w:t>3</w:t>
      </w:r>
    </w:p>
    <w:p w14:paraId="307380BC" w14:textId="15965364" w:rsidR="00F7775A" w:rsidRPr="00BF1435" w:rsidRDefault="00F7775A" w:rsidP="00F7775A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65" w:name="_Hlk154242485"/>
      <w:r w:rsidRPr="6E9C09D6">
        <w:rPr>
          <w:rFonts w:asciiTheme="minorHAnsi" w:hAnsiTheme="minorHAnsi" w:cstheme="minorBidi"/>
          <w:color w:val="2E5395"/>
        </w:rPr>
        <w:t xml:space="preserve">Exercício </w:t>
      </w:r>
      <w:r>
        <w:rPr>
          <w:rFonts w:asciiTheme="minorHAnsi" w:hAnsiTheme="minorHAnsi" w:cstheme="minorBidi"/>
          <w:color w:val="2E5395"/>
        </w:rPr>
        <w:t>3</w:t>
      </w:r>
      <w:r w:rsidRPr="6E9C09D6">
        <w:rPr>
          <w:rFonts w:asciiTheme="minorHAnsi" w:hAnsiTheme="minorHAnsi" w:cstheme="minorBidi"/>
          <w:color w:val="2E5395"/>
        </w:rPr>
        <w:t>a</w:t>
      </w:r>
    </w:p>
    <w:p w14:paraId="5A1E79D4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5E349BA5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criar o </w:t>
      </w:r>
    </w:p>
    <w:p w14:paraId="2343FCC8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final a</w:t>
      </w:r>
    </w:p>
    <w:bookmarkEnd w:id="65"/>
    <w:p w14:paraId="5F4DD67E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5AFBC9D5" w14:textId="6A8B39A1" w:rsidR="00F7775A" w:rsidRPr="00BF1435" w:rsidRDefault="00F7775A" w:rsidP="00F7775A">
      <w:pPr>
        <w:pStyle w:val="Heading2"/>
        <w:spacing w:before="80"/>
        <w:rPr>
          <w:rFonts w:asciiTheme="minorHAnsi" w:hAnsiTheme="minorHAnsi" w:cstheme="minorBidi"/>
          <w:color w:val="2E5395"/>
        </w:rPr>
      </w:pPr>
      <w:r w:rsidRPr="6E9C09D6">
        <w:rPr>
          <w:rFonts w:asciiTheme="minorHAnsi" w:hAnsiTheme="minorHAnsi" w:cstheme="minorBidi"/>
          <w:color w:val="2E5395"/>
        </w:rPr>
        <w:t xml:space="preserve">Exercício </w:t>
      </w:r>
      <w:r>
        <w:rPr>
          <w:rFonts w:asciiTheme="minorHAnsi" w:hAnsiTheme="minorHAnsi" w:cstheme="minorBidi"/>
          <w:color w:val="2E5395"/>
        </w:rPr>
        <w:t>3b</w:t>
      </w:r>
    </w:p>
    <w:p w14:paraId="087AE738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6E0505F7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criar o </w:t>
      </w:r>
    </w:p>
    <w:p w14:paraId="51C2BE87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final a</w:t>
      </w:r>
    </w:p>
    <w:p w14:paraId="74E5320F" w14:textId="77777777" w:rsidR="00F7775A" w:rsidRDefault="00F7775A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017C4ED" w14:textId="6D566C2F" w:rsidR="00F7775A" w:rsidRPr="00BF1435" w:rsidRDefault="00F7775A" w:rsidP="00F7775A">
      <w:pPr>
        <w:pStyle w:val="Heading2"/>
        <w:spacing w:before="80"/>
        <w:rPr>
          <w:rFonts w:asciiTheme="minorHAnsi" w:hAnsiTheme="minorHAnsi" w:cstheme="minorBidi"/>
          <w:color w:val="2E5395"/>
        </w:rPr>
      </w:pPr>
      <w:r w:rsidRPr="6E9C09D6">
        <w:rPr>
          <w:rFonts w:asciiTheme="minorHAnsi" w:hAnsiTheme="minorHAnsi" w:cstheme="minorBidi"/>
          <w:color w:val="2E5395"/>
        </w:rPr>
        <w:t xml:space="preserve">Exercício </w:t>
      </w:r>
      <w:r>
        <w:rPr>
          <w:rFonts w:asciiTheme="minorHAnsi" w:hAnsiTheme="minorHAnsi" w:cstheme="minorBidi"/>
          <w:color w:val="2E5395"/>
        </w:rPr>
        <w:t>3c</w:t>
      </w:r>
    </w:p>
    <w:p w14:paraId="5AEAA7AA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772F106D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criar o </w:t>
      </w:r>
    </w:p>
    <w:p w14:paraId="63962679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final a</w:t>
      </w:r>
    </w:p>
    <w:p w14:paraId="3E4D1C37" w14:textId="77777777" w:rsidR="00F7775A" w:rsidRDefault="00F7775A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1EDBCD1" w14:textId="54FB1B1C" w:rsidR="00F7775A" w:rsidRPr="00BF1435" w:rsidRDefault="00F7775A" w:rsidP="00F7775A">
      <w:pPr>
        <w:pStyle w:val="Heading2"/>
        <w:spacing w:before="80"/>
        <w:rPr>
          <w:rFonts w:asciiTheme="minorHAnsi" w:hAnsiTheme="minorHAnsi" w:cstheme="minorBidi"/>
          <w:color w:val="2E5395"/>
        </w:rPr>
      </w:pPr>
      <w:r w:rsidRPr="6E9C09D6">
        <w:rPr>
          <w:rFonts w:asciiTheme="minorHAnsi" w:hAnsiTheme="minorHAnsi" w:cstheme="minorBidi"/>
          <w:color w:val="2E5395"/>
        </w:rPr>
        <w:lastRenderedPageBreak/>
        <w:t xml:space="preserve">Exercício </w:t>
      </w:r>
      <w:r>
        <w:rPr>
          <w:rFonts w:asciiTheme="minorHAnsi" w:hAnsiTheme="minorHAnsi" w:cstheme="minorBidi"/>
          <w:color w:val="2E5395"/>
        </w:rPr>
        <w:t>3d</w:t>
      </w:r>
    </w:p>
    <w:p w14:paraId="287183D4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25DB370E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criar o </w:t>
      </w:r>
    </w:p>
    <w:p w14:paraId="65DBE229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final a</w:t>
      </w:r>
    </w:p>
    <w:p w14:paraId="1BCB0B60" w14:textId="77777777" w:rsidR="00F7775A" w:rsidRDefault="00F7775A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BE11305" w14:textId="5ED5780A" w:rsidR="00F7775A" w:rsidRPr="00BF1435" w:rsidRDefault="00F7775A" w:rsidP="00F7775A">
      <w:pPr>
        <w:pStyle w:val="Heading2"/>
        <w:spacing w:before="80"/>
        <w:rPr>
          <w:rFonts w:asciiTheme="minorHAnsi" w:hAnsiTheme="minorHAnsi" w:cstheme="minorBidi"/>
          <w:color w:val="2E5395"/>
        </w:rPr>
      </w:pPr>
      <w:r w:rsidRPr="6E9C09D6">
        <w:rPr>
          <w:rFonts w:asciiTheme="minorHAnsi" w:hAnsiTheme="minorHAnsi" w:cstheme="minorBidi"/>
          <w:color w:val="2E5395"/>
        </w:rPr>
        <w:t xml:space="preserve">Exercício </w:t>
      </w:r>
      <w:r>
        <w:rPr>
          <w:rFonts w:asciiTheme="minorHAnsi" w:hAnsiTheme="minorHAnsi" w:cstheme="minorBidi"/>
          <w:color w:val="2E5395"/>
        </w:rPr>
        <w:t>3e</w:t>
      </w:r>
    </w:p>
    <w:p w14:paraId="44A3811B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4F9CBDED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criar o </w:t>
      </w:r>
    </w:p>
    <w:p w14:paraId="4B2F1420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final a</w:t>
      </w:r>
    </w:p>
    <w:p w14:paraId="6797B12D" w14:textId="77777777" w:rsidR="00F7775A" w:rsidRDefault="00F7775A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171DF30" w14:textId="515BD62D" w:rsidR="00F7775A" w:rsidRPr="002A74CE" w:rsidRDefault="00F7775A" w:rsidP="00F7775A">
      <w:pPr>
        <w:pStyle w:val="Heading1"/>
      </w:pPr>
      <w:r w:rsidRPr="002A74CE">
        <w:t xml:space="preserve">Tarefa </w:t>
      </w:r>
      <w:r>
        <w:t>4</w:t>
      </w:r>
    </w:p>
    <w:p w14:paraId="788C129F" w14:textId="329EB851" w:rsidR="00F7775A" w:rsidRPr="00BF1435" w:rsidRDefault="00F7775A" w:rsidP="00F7775A">
      <w:pPr>
        <w:pStyle w:val="Heading2"/>
        <w:spacing w:before="80"/>
        <w:rPr>
          <w:rFonts w:asciiTheme="minorHAnsi" w:hAnsiTheme="minorHAnsi" w:cstheme="minorBidi"/>
          <w:color w:val="2E5395"/>
        </w:rPr>
      </w:pPr>
      <w:r w:rsidRPr="6E9C09D6">
        <w:rPr>
          <w:rFonts w:asciiTheme="minorHAnsi" w:hAnsiTheme="minorHAnsi" w:cstheme="minorBidi"/>
          <w:color w:val="2E5395"/>
        </w:rPr>
        <w:t xml:space="preserve">Exercício </w:t>
      </w:r>
      <w:r>
        <w:rPr>
          <w:rFonts w:asciiTheme="minorHAnsi" w:hAnsiTheme="minorHAnsi" w:cstheme="minorBidi"/>
          <w:color w:val="2E5395"/>
        </w:rPr>
        <w:t>4</w:t>
      </w:r>
      <w:r w:rsidRPr="6E9C09D6">
        <w:rPr>
          <w:rFonts w:asciiTheme="minorHAnsi" w:hAnsiTheme="minorHAnsi" w:cstheme="minorBidi"/>
          <w:color w:val="2E5395"/>
        </w:rPr>
        <w:t>a</w:t>
      </w:r>
    </w:p>
    <w:p w14:paraId="30B343F7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68432B47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criar o </w:t>
      </w:r>
    </w:p>
    <w:p w14:paraId="73E026BF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final a</w:t>
      </w:r>
    </w:p>
    <w:p w14:paraId="793B5310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73EE7961" w14:textId="5B5DB853" w:rsidR="00F7775A" w:rsidRPr="00BF1435" w:rsidRDefault="00F7775A" w:rsidP="00F7775A">
      <w:pPr>
        <w:pStyle w:val="Heading2"/>
        <w:spacing w:before="80"/>
        <w:rPr>
          <w:rFonts w:asciiTheme="minorHAnsi" w:hAnsiTheme="minorHAnsi" w:cstheme="minorBidi"/>
          <w:color w:val="2E5395"/>
        </w:rPr>
      </w:pPr>
      <w:r w:rsidRPr="6E9C09D6">
        <w:rPr>
          <w:rFonts w:asciiTheme="minorHAnsi" w:hAnsiTheme="minorHAnsi" w:cstheme="minorBidi"/>
          <w:color w:val="2E5395"/>
        </w:rPr>
        <w:t xml:space="preserve">Exercício </w:t>
      </w:r>
      <w:r>
        <w:rPr>
          <w:rFonts w:asciiTheme="minorHAnsi" w:hAnsiTheme="minorHAnsi" w:cstheme="minorBidi"/>
          <w:color w:val="2E5395"/>
        </w:rPr>
        <w:t>4</w:t>
      </w:r>
      <w:r>
        <w:rPr>
          <w:rFonts w:asciiTheme="minorHAnsi" w:hAnsiTheme="minorHAnsi" w:cstheme="minorBidi"/>
          <w:color w:val="2E5395"/>
        </w:rPr>
        <w:t>b</w:t>
      </w:r>
    </w:p>
    <w:p w14:paraId="1EB38616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682BB99B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criar o </w:t>
      </w:r>
    </w:p>
    <w:p w14:paraId="707C5150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final a</w:t>
      </w:r>
    </w:p>
    <w:p w14:paraId="6C485A61" w14:textId="77777777" w:rsidR="00F7775A" w:rsidRDefault="00F7775A" w:rsidP="00F7775A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EC01FDE" w14:textId="6BE4C514" w:rsidR="00F7775A" w:rsidRPr="00BF1435" w:rsidRDefault="00F7775A" w:rsidP="00F7775A">
      <w:pPr>
        <w:pStyle w:val="Heading2"/>
        <w:spacing w:before="80"/>
        <w:rPr>
          <w:rFonts w:asciiTheme="minorHAnsi" w:hAnsiTheme="minorHAnsi" w:cstheme="minorBidi"/>
          <w:color w:val="2E5395"/>
        </w:rPr>
      </w:pPr>
      <w:r w:rsidRPr="6E9C09D6">
        <w:rPr>
          <w:rFonts w:asciiTheme="minorHAnsi" w:hAnsiTheme="minorHAnsi" w:cstheme="minorBidi"/>
          <w:color w:val="2E5395"/>
        </w:rPr>
        <w:t xml:space="preserve">Exercício </w:t>
      </w:r>
      <w:r>
        <w:rPr>
          <w:rFonts w:asciiTheme="minorHAnsi" w:hAnsiTheme="minorHAnsi" w:cstheme="minorBidi"/>
          <w:color w:val="2E5395"/>
        </w:rPr>
        <w:t>4</w:t>
      </w:r>
      <w:r>
        <w:rPr>
          <w:rFonts w:asciiTheme="minorHAnsi" w:hAnsiTheme="minorHAnsi" w:cstheme="minorBidi"/>
          <w:color w:val="2E5395"/>
        </w:rPr>
        <w:t>c</w:t>
      </w:r>
    </w:p>
    <w:p w14:paraId="1B935F64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7FBF4DB3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criar o </w:t>
      </w:r>
    </w:p>
    <w:p w14:paraId="6914CC14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final a</w:t>
      </w:r>
    </w:p>
    <w:p w14:paraId="5DE60570" w14:textId="77777777" w:rsidR="00F7775A" w:rsidRDefault="00F7775A" w:rsidP="00F7775A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C6B8249" w14:textId="63FDFE30" w:rsidR="00F7775A" w:rsidRPr="00BF1435" w:rsidRDefault="00F7775A" w:rsidP="00F7775A">
      <w:pPr>
        <w:pStyle w:val="Heading2"/>
        <w:spacing w:before="80"/>
        <w:rPr>
          <w:rFonts w:asciiTheme="minorHAnsi" w:hAnsiTheme="minorHAnsi" w:cstheme="minorBidi"/>
          <w:color w:val="2E5395"/>
        </w:rPr>
      </w:pPr>
      <w:r w:rsidRPr="6E9C09D6">
        <w:rPr>
          <w:rFonts w:asciiTheme="minorHAnsi" w:hAnsiTheme="minorHAnsi" w:cstheme="minorBidi"/>
          <w:color w:val="2E5395"/>
        </w:rPr>
        <w:t xml:space="preserve">Exercício </w:t>
      </w:r>
      <w:r>
        <w:rPr>
          <w:rFonts w:asciiTheme="minorHAnsi" w:hAnsiTheme="minorHAnsi" w:cstheme="minorBidi"/>
          <w:color w:val="2E5395"/>
        </w:rPr>
        <w:t>4</w:t>
      </w:r>
      <w:r>
        <w:rPr>
          <w:rFonts w:asciiTheme="minorHAnsi" w:hAnsiTheme="minorHAnsi" w:cstheme="minorBidi"/>
          <w:color w:val="2E5395"/>
        </w:rPr>
        <w:t>d</w:t>
      </w:r>
    </w:p>
    <w:p w14:paraId="23721A3D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6B656954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criar o </w:t>
      </w:r>
    </w:p>
    <w:p w14:paraId="2C86AD2F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final a</w:t>
      </w:r>
    </w:p>
    <w:p w14:paraId="45AEACAE" w14:textId="77777777" w:rsidR="00F7775A" w:rsidRDefault="00F7775A" w:rsidP="00F7775A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923696C" w14:textId="7691A454" w:rsidR="00F7775A" w:rsidRPr="00BF1435" w:rsidRDefault="00F7775A" w:rsidP="00F7775A">
      <w:pPr>
        <w:pStyle w:val="Heading2"/>
        <w:spacing w:before="80"/>
        <w:rPr>
          <w:rFonts w:asciiTheme="minorHAnsi" w:hAnsiTheme="minorHAnsi" w:cstheme="minorBidi"/>
          <w:color w:val="2E5395"/>
        </w:rPr>
      </w:pPr>
      <w:r w:rsidRPr="6E9C09D6">
        <w:rPr>
          <w:rFonts w:asciiTheme="minorHAnsi" w:hAnsiTheme="minorHAnsi" w:cstheme="minorBidi"/>
          <w:color w:val="2E5395"/>
        </w:rPr>
        <w:t xml:space="preserve">Exercício </w:t>
      </w:r>
      <w:r>
        <w:rPr>
          <w:rFonts w:asciiTheme="minorHAnsi" w:hAnsiTheme="minorHAnsi" w:cstheme="minorBidi"/>
          <w:color w:val="2E5395"/>
        </w:rPr>
        <w:t>4</w:t>
      </w:r>
      <w:r>
        <w:rPr>
          <w:rFonts w:asciiTheme="minorHAnsi" w:hAnsiTheme="minorHAnsi" w:cstheme="minorBidi"/>
          <w:color w:val="2E5395"/>
        </w:rPr>
        <w:t>e</w:t>
      </w:r>
    </w:p>
    <w:p w14:paraId="3E9048C0" w14:textId="77777777" w:rsidR="00F7775A" w:rsidRDefault="00F7775A" w:rsidP="00F7775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4043B289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criar o </w:t>
      </w:r>
    </w:p>
    <w:p w14:paraId="002501DF" w14:textId="77777777" w:rsidR="00F7775A" w:rsidRDefault="00F7775A" w:rsidP="00F777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final a</w:t>
      </w:r>
    </w:p>
    <w:p w14:paraId="39D00BBF" w14:textId="77777777" w:rsidR="00F7775A" w:rsidRDefault="00F7775A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EB7473B" w14:textId="77777777" w:rsidR="00F7775A" w:rsidRDefault="00F7775A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03FDEB9" w14:textId="77777777" w:rsidR="00F7775A" w:rsidRDefault="00F7775A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9A3934A" w14:textId="77777777" w:rsidR="00F7775A" w:rsidRDefault="00F7775A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39B186E" w14:textId="77777777" w:rsidR="00F7775A" w:rsidRDefault="00F7775A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F5D9385" w14:textId="77777777" w:rsidR="00F7775A" w:rsidRPr="002A74CE" w:rsidRDefault="00F7775A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54A0557" w14:textId="77777777" w:rsidR="00A009FE" w:rsidRPr="002A74C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230FDBA" w14:textId="4255CBB5" w:rsidR="003D2CC8" w:rsidRPr="002A74CE" w:rsidRDefault="001D7317" w:rsidP="006E0E18">
      <w:pPr>
        <w:pStyle w:val="Heading1"/>
        <w:spacing w:before="1"/>
        <w:rPr>
          <w:rFonts w:asciiTheme="minorHAnsi" w:hAnsiTheme="minorHAnsi" w:cstheme="minorBidi"/>
          <w:color w:val="2E5395"/>
        </w:rPr>
      </w:pPr>
      <w:bookmarkStart w:id="66" w:name="_Toc149671404"/>
      <w:r w:rsidRPr="6E9C09D6">
        <w:rPr>
          <w:rFonts w:asciiTheme="minorHAnsi" w:hAnsiTheme="minorHAnsi" w:cstheme="minorBidi"/>
          <w:color w:val="2E5395"/>
        </w:rPr>
        <w:t>Contribuição dos autores</w:t>
      </w:r>
      <w:bookmarkEnd w:id="66"/>
    </w:p>
    <w:p w14:paraId="6C82AF5F" w14:textId="77777777" w:rsidR="003D2CC8" w:rsidRPr="002A74CE" w:rsidRDefault="003D2CC8">
      <w:pPr>
        <w:pStyle w:val="BodyText"/>
        <w:spacing w:before="2"/>
        <w:rPr>
          <w:rFonts w:asciiTheme="minorHAnsi" w:hAnsiTheme="minorHAnsi" w:cstheme="minorHAnsi"/>
          <w:sz w:val="31"/>
        </w:rPr>
      </w:pPr>
    </w:p>
    <w:p w14:paraId="6C8EB171" w14:textId="3F7F4E33" w:rsidR="003D2CC8" w:rsidRPr="002A74CE" w:rsidRDefault="00D93981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Tiago Alves </w:t>
      </w:r>
      <w:r w:rsidR="001D7317" w:rsidRPr="002A74CE">
        <w:rPr>
          <w:rFonts w:asciiTheme="minorHAnsi" w:hAnsiTheme="minorHAnsi" w:cstheme="minorHAnsi"/>
        </w:rPr>
        <w:t xml:space="preserve">– </w:t>
      </w:r>
      <w:r w:rsidRPr="002A74CE">
        <w:rPr>
          <w:rFonts w:asciiTheme="minorHAnsi" w:hAnsiTheme="minorHAnsi" w:cstheme="minorHAnsi"/>
        </w:rPr>
        <w:t>50</w:t>
      </w:r>
      <w:r w:rsidR="001D7317" w:rsidRPr="002A74CE">
        <w:rPr>
          <w:rFonts w:asciiTheme="minorHAnsi" w:hAnsiTheme="minorHAnsi" w:cstheme="minorHAnsi"/>
        </w:rPr>
        <w:t xml:space="preserve"> %</w:t>
      </w:r>
    </w:p>
    <w:p w14:paraId="393A257A" w14:textId="392C4EEE" w:rsidR="003D2CC8" w:rsidRPr="002A74CE" w:rsidRDefault="001D7317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Rafael Amorim – </w:t>
      </w:r>
      <w:r w:rsidR="00D93981" w:rsidRPr="002A74CE">
        <w:rPr>
          <w:rFonts w:asciiTheme="minorHAnsi" w:hAnsiTheme="minorHAnsi" w:cstheme="minorHAnsi"/>
        </w:rPr>
        <w:t>5</w:t>
      </w:r>
      <w:r w:rsidR="006E0E18" w:rsidRPr="002A74CE">
        <w:rPr>
          <w:rFonts w:asciiTheme="minorHAnsi" w:hAnsiTheme="minorHAnsi" w:cstheme="minorHAnsi"/>
        </w:rPr>
        <w:t>0</w:t>
      </w:r>
      <w:r w:rsidRPr="002A74CE">
        <w:rPr>
          <w:rFonts w:asciiTheme="minorHAnsi" w:hAnsiTheme="minorHAnsi" w:cstheme="minorHAnsi"/>
        </w:rPr>
        <w:t xml:space="preserve"> %</w:t>
      </w:r>
    </w:p>
    <w:p w14:paraId="4CFECE8B" w14:textId="3824ABA5" w:rsidR="003D2CC8" w:rsidRPr="002A74CE" w:rsidRDefault="003D2CC8" w:rsidP="00D93981">
      <w:pPr>
        <w:pStyle w:val="ListParagraph"/>
        <w:tabs>
          <w:tab w:val="left" w:pos="2421"/>
          <w:tab w:val="left" w:pos="2422"/>
        </w:tabs>
        <w:ind w:firstLine="0"/>
        <w:rPr>
          <w:rFonts w:asciiTheme="minorHAnsi" w:hAnsiTheme="minorHAnsi" w:cstheme="minorHAnsi"/>
          <w:spacing w:val="-12"/>
          <w:w w:val="105"/>
          <w:sz w:val="24"/>
        </w:rPr>
      </w:pPr>
    </w:p>
    <w:sectPr w:rsidR="003D2CC8" w:rsidRPr="002A74CE" w:rsidSect="00ED3A06">
      <w:headerReference w:type="default" r:id="rId53"/>
      <w:footerReference w:type="default" r:id="rId54"/>
      <w:pgSz w:w="11910" w:h="16840"/>
      <w:pgMar w:top="1580" w:right="520" w:bottom="280" w:left="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4" w:author="Tiago Alves" w:date="2023-10-29T19:22:00Z" w:initials="TA">
    <w:p w14:paraId="191A027C" w14:textId="219827BA" w:rsidR="002E6964" w:rsidRDefault="00B51DA9">
      <w:pPr>
        <w:pStyle w:val="CommentText"/>
      </w:pPr>
      <w:r>
        <w:rPr>
          <w:rStyle w:val="CommentReference"/>
        </w:rPr>
        <w:annotationRef/>
      </w:r>
      <w:r>
        <w:t xml:space="preserve">Aqui explicar </w:t>
      </w:r>
      <w:r w:rsidR="00C5026E">
        <w:t>como fizemos o BER no simulador? Fórmula binomial</w:t>
      </w:r>
      <w:r w:rsidR="002E6964">
        <w:t>, probabilidade 0 erros</w:t>
      </w:r>
    </w:p>
  </w:comment>
  <w:comment w:id="25" w:author="Guest User" w:date="2023-10-29T19:58:00Z" w:initials="GU">
    <w:p w14:paraId="34B33A1B" w14:textId="41AACCB7" w:rsidR="612D6968" w:rsidRDefault="612D6968">
      <w:r>
        <w:t>Sim é uma boa ideia</w:t>
      </w:r>
      <w:r>
        <w:annotationRef/>
      </w:r>
    </w:p>
  </w:comment>
  <w:comment w:id="37" w:author="Tiago Alves" w:date="2023-10-29T20:34:00Z" w:initials="TA">
    <w:p w14:paraId="6F4E0DBE" w14:textId="611498B4" w:rsidR="007624B3" w:rsidRDefault="007624B3">
      <w:pPr>
        <w:pStyle w:val="CommentText"/>
      </w:pPr>
      <w:r>
        <w:rPr>
          <w:rStyle w:val="CommentReference"/>
        </w:rPr>
        <w:annotationRef/>
      </w:r>
      <w:r>
        <w:t>Talvez usar isto em cima na explicação do Amorim ( exc d))</w:t>
      </w:r>
    </w:p>
  </w:comment>
  <w:comment w:id="55" w:author="Tiago Alves" w:date="2023-10-31T17:46:00Z" w:initials="TA">
    <w:p w14:paraId="2069B940" w14:textId="54742382" w:rsidR="004B6D05" w:rsidRDefault="004B6D05">
      <w:pPr>
        <w:pStyle w:val="CommentText"/>
      </w:pPr>
      <w:r>
        <w:rPr>
          <w:rStyle w:val="CommentReference"/>
        </w:rPr>
        <w:annotationRef/>
      </w:r>
      <w:r>
        <w:t>Mudar o gráfico aqui</w:t>
      </w:r>
    </w:p>
  </w:comment>
  <w:comment w:id="56" w:author="Tiago Alves" w:date="2023-10-31T18:06:00Z" w:initials="TA">
    <w:p w14:paraId="6724380E" w14:textId="2B8572EA" w:rsidR="00DA74E7" w:rsidRDefault="00DA74E7">
      <w:pPr>
        <w:pStyle w:val="CommentText"/>
      </w:pPr>
      <w:r>
        <w:rPr>
          <w:rStyle w:val="CommentReference"/>
        </w:rPr>
        <w:annotationRef/>
      </w:r>
      <w:r>
        <w:t>Rever</w:t>
      </w:r>
    </w:p>
    <w:p w14:paraId="45BA3BA9" w14:textId="303D73F6" w:rsidR="00DA74E7" w:rsidRDefault="00DA74E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1A027C" w15:done="1"/>
  <w15:commentEx w15:paraId="34B33A1B" w15:paraIdParent="191A027C" w15:done="1"/>
  <w15:commentEx w15:paraId="6F4E0DBE" w15:done="1"/>
  <w15:commentEx w15:paraId="2069B940" w15:done="1"/>
  <w15:commentEx w15:paraId="45BA3BA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BBA8C93" w16cex:dateUtc="2023-10-29T19:22:00Z"/>
  <w16cex:commentExtensible w16cex:durableId="2E893E97" w16cex:dateUtc="2023-10-29T19:58:00Z"/>
  <w16cex:commentExtensible w16cex:durableId="60925230" w16cex:dateUtc="2023-10-29T20:34:00Z"/>
  <w16cex:commentExtensible w16cex:durableId="3B92B338" w16cex:dateUtc="2023-10-31T17:46:00Z">
    <w16cex:extLst>
      <w16:ext w16:uri="{CE6994B0-6A32-4C9F-8C6B-6E91EDA988CE}">
        <cr:reactions xmlns:cr="http://schemas.microsoft.com/office/comments/2020/reactions">
          <cr:reaction reactionType="1">
            <cr:reactionInfo dateUtc="2023-10-31T18:11:59Z">
              <cr:user userId="S::rafael.amorim@ua.pt::dc3018bb-db3f-4f38-9e8b-a9af8104196a" userProvider="AD" userName="Rafael Amorim"/>
            </cr:reactionInfo>
          </cr:reaction>
        </cr:reactions>
      </w16:ext>
    </w16cex:extLst>
  </w16cex:commentExtensible>
  <w16cex:commentExtensible w16cex:durableId="64BC89C6" w16cex:dateUtc="2023-10-31T18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1A027C" w16cid:durableId="1BBA8C93"/>
  <w16cid:commentId w16cid:paraId="34B33A1B" w16cid:durableId="2E893E97"/>
  <w16cid:commentId w16cid:paraId="6F4E0DBE" w16cid:durableId="60925230"/>
  <w16cid:commentId w16cid:paraId="2069B940" w16cid:durableId="3B92B338"/>
  <w16cid:commentId w16cid:paraId="45BA3BA9" w16cid:durableId="64BC89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BED22" w14:textId="77777777" w:rsidR="00D73DE6" w:rsidRDefault="00D73DE6" w:rsidP="00A009FE">
      <w:r>
        <w:separator/>
      </w:r>
    </w:p>
  </w:endnote>
  <w:endnote w:type="continuationSeparator" w:id="0">
    <w:p w14:paraId="63B97745" w14:textId="77777777" w:rsidR="00D73DE6" w:rsidRDefault="00D73DE6" w:rsidP="00A009FE">
      <w:r>
        <w:continuationSeparator/>
      </w:r>
    </w:p>
  </w:endnote>
  <w:endnote w:type="continuationNotice" w:id="1">
    <w:p w14:paraId="6A3D6686" w14:textId="77777777" w:rsidR="00D73DE6" w:rsidRDefault="00D73D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A776" w14:textId="77777777" w:rsidR="00380F6B" w:rsidRDefault="00380F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5"/>
      <w:gridCol w:w="3795"/>
      <w:gridCol w:w="3795"/>
    </w:tblGrid>
    <w:tr w:rsidR="4BE91C64" w14:paraId="68C05792" w14:textId="77777777" w:rsidTr="4BE91C64">
      <w:trPr>
        <w:trHeight w:val="300"/>
      </w:trPr>
      <w:tc>
        <w:tcPr>
          <w:tcW w:w="3795" w:type="dxa"/>
        </w:tcPr>
        <w:p w14:paraId="298C2979" w14:textId="606EA542" w:rsidR="4BE91C64" w:rsidRDefault="4BE91C64" w:rsidP="4BE91C64">
          <w:pPr>
            <w:pStyle w:val="Header"/>
            <w:ind w:left="-115"/>
          </w:pPr>
        </w:p>
      </w:tc>
      <w:tc>
        <w:tcPr>
          <w:tcW w:w="3795" w:type="dxa"/>
        </w:tcPr>
        <w:p w14:paraId="2AB9C992" w14:textId="6F02A08F" w:rsidR="4BE91C64" w:rsidRDefault="4BE91C64" w:rsidP="4BE91C64">
          <w:pPr>
            <w:pStyle w:val="Header"/>
            <w:jc w:val="center"/>
          </w:pPr>
        </w:p>
      </w:tc>
      <w:tc>
        <w:tcPr>
          <w:tcW w:w="3795" w:type="dxa"/>
        </w:tcPr>
        <w:p w14:paraId="3BA39769" w14:textId="24D7FF00" w:rsidR="4BE91C64" w:rsidRDefault="4BE91C64" w:rsidP="4BE91C64">
          <w:pPr>
            <w:pStyle w:val="Header"/>
            <w:ind w:right="-115"/>
            <w:jc w:val="right"/>
          </w:pPr>
        </w:p>
      </w:tc>
    </w:tr>
  </w:tbl>
  <w:p w14:paraId="1C26758B" w14:textId="30CE0C9F" w:rsidR="4BE91C64" w:rsidRDefault="4BE91C64" w:rsidP="4BE91C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41E2C" w14:textId="77777777" w:rsidR="00380F6B" w:rsidRDefault="00380F6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5"/>
      <w:gridCol w:w="3795"/>
      <w:gridCol w:w="3795"/>
    </w:tblGrid>
    <w:tr w:rsidR="4BE91C64" w14:paraId="3B65B0CD" w14:textId="77777777" w:rsidTr="4BE91C64">
      <w:trPr>
        <w:trHeight w:val="300"/>
      </w:trPr>
      <w:tc>
        <w:tcPr>
          <w:tcW w:w="3795" w:type="dxa"/>
        </w:tcPr>
        <w:p w14:paraId="4272DB8E" w14:textId="4CA52F6B" w:rsidR="4BE91C64" w:rsidRDefault="4BE91C64" w:rsidP="4BE91C64">
          <w:pPr>
            <w:pStyle w:val="Header"/>
            <w:ind w:left="-115"/>
          </w:pPr>
        </w:p>
      </w:tc>
      <w:tc>
        <w:tcPr>
          <w:tcW w:w="3795" w:type="dxa"/>
        </w:tcPr>
        <w:p w14:paraId="3D3E9362" w14:textId="4DA3DD63" w:rsidR="4BE91C64" w:rsidRDefault="4BE91C64" w:rsidP="4BE91C64">
          <w:pPr>
            <w:pStyle w:val="Header"/>
            <w:jc w:val="center"/>
          </w:pPr>
        </w:p>
      </w:tc>
      <w:tc>
        <w:tcPr>
          <w:tcW w:w="3795" w:type="dxa"/>
        </w:tcPr>
        <w:p w14:paraId="7EF8C259" w14:textId="774E302C" w:rsidR="4BE91C64" w:rsidRDefault="4BE91C64" w:rsidP="4BE91C64">
          <w:pPr>
            <w:pStyle w:val="Header"/>
            <w:ind w:right="-115"/>
            <w:jc w:val="right"/>
          </w:pPr>
        </w:p>
      </w:tc>
    </w:tr>
  </w:tbl>
  <w:p w14:paraId="08A0697D" w14:textId="5488463B" w:rsidR="4BE91C64" w:rsidRDefault="4BE91C64" w:rsidP="4BE91C6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978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4F8DF" w14:textId="506E870B" w:rsidR="004033F6" w:rsidRDefault="004033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D8F579" w14:textId="2E9CF5AC" w:rsidR="4BE91C64" w:rsidRDefault="4BE91C64" w:rsidP="4BE91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A9A6E" w14:textId="77777777" w:rsidR="00D73DE6" w:rsidRDefault="00D73DE6" w:rsidP="00A009FE">
      <w:r>
        <w:separator/>
      </w:r>
    </w:p>
  </w:footnote>
  <w:footnote w:type="continuationSeparator" w:id="0">
    <w:p w14:paraId="6B409FCE" w14:textId="77777777" w:rsidR="00D73DE6" w:rsidRDefault="00D73DE6" w:rsidP="00A009FE">
      <w:r>
        <w:continuationSeparator/>
      </w:r>
    </w:p>
  </w:footnote>
  <w:footnote w:type="continuationNotice" w:id="1">
    <w:p w14:paraId="04FC7C37" w14:textId="77777777" w:rsidR="00D73DE6" w:rsidRDefault="00D73D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02F6" w14:textId="77777777" w:rsidR="00380F6B" w:rsidRDefault="00380F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5"/>
      <w:gridCol w:w="3795"/>
      <w:gridCol w:w="3795"/>
    </w:tblGrid>
    <w:tr w:rsidR="4BE91C64" w14:paraId="0B2BBA22" w14:textId="77777777" w:rsidTr="4BE91C64">
      <w:trPr>
        <w:trHeight w:val="300"/>
      </w:trPr>
      <w:tc>
        <w:tcPr>
          <w:tcW w:w="3795" w:type="dxa"/>
        </w:tcPr>
        <w:p w14:paraId="2AB05AE2" w14:textId="56CF12EE" w:rsidR="4BE91C64" w:rsidRDefault="4BE91C64" w:rsidP="4BE91C64">
          <w:pPr>
            <w:pStyle w:val="Header"/>
            <w:ind w:left="-115"/>
          </w:pPr>
        </w:p>
      </w:tc>
      <w:tc>
        <w:tcPr>
          <w:tcW w:w="3795" w:type="dxa"/>
        </w:tcPr>
        <w:p w14:paraId="13322662" w14:textId="7AE0A939" w:rsidR="4BE91C64" w:rsidRDefault="4BE91C64" w:rsidP="4BE91C64">
          <w:pPr>
            <w:pStyle w:val="Header"/>
            <w:jc w:val="center"/>
          </w:pPr>
        </w:p>
      </w:tc>
      <w:tc>
        <w:tcPr>
          <w:tcW w:w="3795" w:type="dxa"/>
        </w:tcPr>
        <w:p w14:paraId="51DDDFD3" w14:textId="08E66D38" w:rsidR="4BE91C64" w:rsidRDefault="4BE91C64" w:rsidP="4BE91C64">
          <w:pPr>
            <w:pStyle w:val="Header"/>
            <w:ind w:right="-115"/>
            <w:jc w:val="right"/>
          </w:pPr>
        </w:p>
      </w:tc>
    </w:tr>
  </w:tbl>
  <w:p w14:paraId="2F97BE4C" w14:textId="5CFEFCE3" w:rsidR="4BE91C64" w:rsidRDefault="4BE91C64" w:rsidP="4BE91C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8D4BB" w14:textId="11A6ADD7" w:rsidR="00380F6B" w:rsidRDefault="00380F6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5"/>
      <w:gridCol w:w="3795"/>
      <w:gridCol w:w="3795"/>
    </w:tblGrid>
    <w:tr w:rsidR="4BE91C64" w14:paraId="663F8051" w14:textId="77777777" w:rsidTr="4BE91C64">
      <w:trPr>
        <w:trHeight w:val="300"/>
      </w:trPr>
      <w:tc>
        <w:tcPr>
          <w:tcW w:w="3795" w:type="dxa"/>
        </w:tcPr>
        <w:p w14:paraId="44EE6FB9" w14:textId="0D6BFF60" w:rsidR="4BE91C64" w:rsidRDefault="4BE91C64" w:rsidP="4BE91C64">
          <w:pPr>
            <w:pStyle w:val="Header"/>
            <w:ind w:left="-115"/>
          </w:pPr>
        </w:p>
      </w:tc>
      <w:tc>
        <w:tcPr>
          <w:tcW w:w="3795" w:type="dxa"/>
        </w:tcPr>
        <w:p w14:paraId="5747B7BB" w14:textId="79F00452" w:rsidR="4BE91C64" w:rsidRDefault="4BE91C64" w:rsidP="4BE91C64">
          <w:pPr>
            <w:pStyle w:val="Header"/>
            <w:jc w:val="center"/>
          </w:pPr>
        </w:p>
      </w:tc>
      <w:tc>
        <w:tcPr>
          <w:tcW w:w="3795" w:type="dxa"/>
        </w:tcPr>
        <w:p w14:paraId="0AEC5EB5" w14:textId="6FDF7099" w:rsidR="4BE91C64" w:rsidRDefault="4BE91C64" w:rsidP="4BE91C64">
          <w:pPr>
            <w:pStyle w:val="Header"/>
            <w:ind w:right="-115"/>
            <w:jc w:val="right"/>
          </w:pPr>
        </w:p>
      </w:tc>
    </w:tr>
  </w:tbl>
  <w:p w14:paraId="3EB2A010" w14:textId="623BE20B" w:rsidR="4BE91C64" w:rsidRDefault="4BE91C64" w:rsidP="4BE91C6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5"/>
      <w:gridCol w:w="3795"/>
      <w:gridCol w:w="3795"/>
    </w:tblGrid>
    <w:tr w:rsidR="4BE91C64" w14:paraId="4BA8055E" w14:textId="77777777" w:rsidTr="4BE91C64">
      <w:trPr>
        <w:trHeight w:val="300"/>
      </w:trPr>
      <w:tc>
        <w:tcPr>
          <w:tcW w:w="3795" w:type="dxa"/>
        </w:tcPr>
        <w:p w14:paraId="4A1F4A63" w14:textId="370E586E" w:rsidR="4BE91C64" w:rsidRDefault="4BE91C64" w:rsidP="4BE91C64">
          <w:pPr>
            <w:pStyle w:val="Header"/>
            <w:ind w:left="-115"/>
          </w:pPr>
        </w:p>
      </w:tc>
      <w:tc>
        <w:tcPr>
          <w:tcW w:w="3795" w:type="dxa"/>
        </w:tcPr>
        <w:p w14:paraId="3818E90A" w14:textId="127EC141" w:rsidR="4BE91C64" w:rsidRDefault="4BE91C64" w:rsidP="4BE91C64">
          <w:pPr>
            <w:pStyle w:val="Header"/>
            <w:jc w:val="center"/>
          </w:pPr>
        </w:p>
      </w:tc>
      <w:tc>
        <w:tcPr>
          <w:tcW w:w="3795" w:type="dxa"/>
        </w:tcPr>
        <w:p w14:paraId="3564F2BE" w14:textId="340526F2" w:rsidR="4BE91C64" w:rsidRDefault="4BE91C64" w:rsidP="4BE91C64">
          <w:pPr>
            <w:pStyle w:val="Header"/>
            <w:ind w:right="-115"/>
            <w:jc w:val="right"/>
          </w:pPr>
        </w:p>
      </w:tc>
    </w:tr>
  </w:tbl>
  <w:p w14:paraId="147E6D06" w14:textId="30C5BB0C" w:rsidR="4BE91C64" w:rsidRDefault="4BE91C64" w:rsidP="4BE91C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049A"/>
    <w:multiLevelType w:val="hybridMultilevel"/>
    <w:tmpl w:val="715C5268"/>
    <w:lvl w:ilvl="0" w:tplc="0816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" w15:restartNumberingAfterBreak="0">
    <w:nsid w:val="26861CFA"/>
    <w:multiLevelType w:val="hybridMultilevel"/>
    <w:tmpl w:val="FB98BD7C"/>
    <w:lvl w:ilvl="0" w:tplc="14DE053A">
      <w:numFmt w:val="bullet"/>
      <w:lvlText w:val=""/>
      <w:lvlJc w:val="left"/>
      <w:pPr>
        <w:ind w:left="2085" w:hanging="360"/>
      </w:pPr>
      <w:rPr>
        <w:rFonts w:ascii="Wingdings" w:eastAsia="Microsoft Sans Serif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" w15:restartNumberingAfterBreak="0">
    <w:nsid w:val="44040772"/>
    <w:multiLevelType w:val="hybridMultilevel"/>
    <w:tmpl w:val="D3980A32"/>
    <w:lvl w:ilvl="0" w:tplc="B71A0D30">
      <w:start w:val="1"/>
      <w:numFmt w:val="lowerRoman"/>
      <w:lvlText w:val="%1)"/>
      <w:lvlJc w:val="left"/>
      <w:pPr>
        <w:ind w:left="1984" w:firstLine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631" w:hanging="360"/>
      </w:pPr>
    </w:lvl>
    <w:lvl w:ilvl="2" w:tplc="0816001B" w:tentative="1">
      <w:start w:val="1"/>
      <w:numFmt w:val="lowerRoman"/>
      <w:lvlText w:val="%3."/>
      <w:lvlJc w:val="right"/>
      <w:pPr>
        <w:ind w:left="4351" w:hanging="180"/>
      </w:pPr>
    </w:lvl>
    <w:lvl w:ilvl="3" w:tplc="0816000F" w:tentative="1">
      <w:start w:val="1"/>
      <w:numFmt w:val="decimal"/>
      <w:lvlText w:val="%4."/>
      <w:lvlJc w:val="left"/>
      <w:pPr>
        <w:ind w:left="5071" w:hanging="360"/>
      </w:pPr>
    </w:lvl>
    <w:lvl w:ilvl="4" w:tplc="08160019" w:tentative="1">
      <w:start w:val="1"/>
      <w:numFmt w:val="lowerLetter"/>
      <w:lvlText w:val="%5."/>
      <w:lvlJc w:val="left"/>
      <w:pPr>
        <w:ind w:left="5791" w:hanging="360"/>
      </w:pPr>
    </w:lvl>
    <w:lvl w:ilvl="5" w:tplc="0816001B" w:tentative="1">
      <w:start w:val="1"/>
      <w:numFmt w:val="lowerRoman"/>
      <w:lvlText w:val="%6."/>
      <w:lvlJc w:val="right"/>
      <w:pPr>
        <w:ind w:left="6511" w:hanging="180"/>
      </w:pPr>
    </w:lvl>
    <w:lvl w:ilvl="6" w:tplc="0816000F" w:tentative="1">
      <w:start w:val="1"/>
      <w:numFmt w:val="decimal"/>
      <w:lvlText w:val="%7."/>
      <w:lvlJc w:val="left"/>
      <w:pPr>
        <w:ind w:left="7231" w:hanging="360"/>
      </w:pPr>
    </w:lvl>
    <w:lvl w:ilvl="7" w:tplc="08160019" w:tentative="1">
      <w:start w:val="1"/>
      <w:numFmt w:val="lowerLetter"/>
      <w:lvlText w:val="%8."/>
      <w:lvlJc w:val="left"/>
      <w:pPr>
        <w:ind w:left="7951" w:hanging="360"/>
      </w:pPr>
    </w:lvl>
    <w:lvl w:ilvl="8" w:tplc="0816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3" w15:restartNumberingAfterBreak="0">
    <w:nsid w:val="51142460"/>
    <w:multiLevelType w:val="hybridMultilevel"/>
    <w:tmpl w:val="535C4C1C"/>
    <w:lvl w:ilvl="0" w:tplc="3D068DFC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3A636A4">
      <w:numFmt w:val="bullet"/>
      <w:lvlText w:val="•"/>
      <w:lvlJc w:val="left"/>
      <w:pPr>
        <w:ind w:left="3316" w:hanging="360"/>
      </w:pPr>
      <w:rPr>
        <w:rFonts w:hint="default"/>
        <w:lang w:val="pt-PT" w:eastAsia="en-US" w:bidi="ar-SA"/>
      </w:rPr>
    </w:lvl>
    <w:lvl w:ilvl="2" w:tplc="93BE7080">
      <w:numFmt w:val="bullet"/>
      <w:lvlText w:val="•"/>
      <w:lvlJc w:val="left"/>
      <w:pPr>
        <w:ind w:left="4213" w:hanging="360"/>
      </w:pPr>
      <w:rPr>
        <w:rFonts w:hint="default"/>
        <w:lang w:val="pt-PT" w:eastAsia="en-US" w:bidi="ar-SA"/>
      </w:rPr>
    </w:lvl>
    <w:lvl w:ilvl="3" w:tplc="5EB84F5A">
      <w:numFmt w:val="bullet"/>
      <w:lvlText w:val="•"/>
      <w:lvlJc w:val="left"/>
      <w:pPr>
        <w:ind w:left="5109" w:hanging="360"/>
      </w:pPr>
      <w:rPr>
        <w:rFonts w:hint="default"/>
        <w:lang w:val="pt-PT" w:eastAsia="en-US" w:bidi="ar-SA"/>
      </w:rPr>
    </w:lvl>
    <w:lvl w:ilvl="4" w:tplc="99B2C766">
      <w:numFmt w:val="bullet"/>
      <w:lvlText w:val="•"/>
      <w:lvlJc w:val="left"/>
      <w:pPr>
        <w:ind w:left="6006" w:hanging="360"/>
      </w:pPr>
      <w:rPr>
        <w:rFonts w:hint="default"/>
        <w:lang w:val="pt-PT" w:eastAsia="en-US" w:bidi="ar-SA"/>
      </w:rPr>
    </w:lvl>
    <w:lvl w:ilvl="5" w:tplc="3FE0F8AC">
      <w:numFmt w:val="bullet"/>
      <w:lvlText w:val="•"/>
      <w:lvlJc w:val="left"/>
      <w:pPr>
        <w:ind w:left="6903" w:hanging="360"/>
      </w:pPr>
      <w:rPr>
        <w:rFonts w:hint="default"/>
        <w:lang w:val="pt-PT" w:eastAsia="en-US" w:bidi="ar-SA"/>
      </w:rPr>
    </w:lvl>
    <w:lvl w:ilvl="6" w:tplc="9F283B68">
      <w:numFmt w:val="bullet"/>
      <w:lvlText w:val="•"/>
      <w:lvlJc w:val="left"/>
      <w:pPr>
        <w:ind w:left="7799" w:hanging="360"/>
      </w:pPr>
      <w:rPr>
        <w:rFonts w:hint="default"/>
        <w:lang w:val="pt-PT" w:eastAsia="en-US" w:bidi="ar-SA"/>
      </w:rPr>
    </w:lvl>
    <w:lvl w:ilvl="7" w:tplc="9000E14A">
      <w:numFmt w:val="bullet"/>
      <w:lvlText w:val="•"/>
      <w:lvlJc w:val="left"/>
      <w:pPr>
        <w:ind w:left="8696" w:hanging="360"/>
      </w:pPr>
      <w:rPr>
        <w:rFonts w:hint="default"/>
        <w:lang w:val="pt-PT" w:eastAsia="en-US" w:bidi="ar-SA"/>
      </w:rPr>
    </w:lvl>
    <w:lvl w:ilvl="8" w:tplc="5436EE8A">
      <w:numFmt w:val="bullet"/>
      <w:lvlText w:val="•"/>
      <w:lvlJc w:val="left"/>
      <w:pPr>
        <w:ind w:left="9593" w:hanging="360"/>
      </w:pPr>
      <w:rPr>
        <w:rFonts w:hint="default"/>
        <w:lang w:val="pt-PT" w:eastAsia="en-US" w:bidi="ar-SA"/>
      </w:rPr>
    </w:lvl>
  </w:abstractNum>
  <w:num w:numId="1" w16cid:durableId="220484525">
    <w:abstractNumId w:val="3"/>
  </w:num>
  <w:num w:numId="2" w16cid:durableId="1425759908">
    <w:abstractNumId w:val="2"/>
  </w:num>
  <w:num w:numId="3" w16cid:durableId="408620729">
    <w:abstractNumId w:val="1"/>
  </w:num>
  <w:num w:numId="4" w16cid:durableId="19585634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ago Alves">
    <w15:presenceInfo w15:providerId="AD" w15:userId="S::tiagojba9@ua.pt::ec8656ad-cb37-42c7-8f64-82431266f812"/>
  </w15:person>
  <w15:person w15:author="Guest User">
    <w15:presenceInfo w15:providerId="AD" w15:userId="S::urn:spo:anon#b6e3ee2014f94db6bbc0f4a48b1a12d2f991f96a02e81049d668e8cc4e4bf0d1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C8"/>
    <w:rsid w:val="00002F01"/>
    <w:rsid w:val="00004C6A"/>
    <w:rsid w:val="00005794"/>
    <w:rsid w:val="00006BD8"/>
    <w:rsid w:val="00010AFF"/>
    <w:rsid w:val="00010E19"/>
    <w:rsid w:val="00012B50"/>
    <w:rsid w:val="00012CDC"/>
    <w:rsid w:val="000146C1"/>
    <w:rsid w:val="00014D86"/>
    <w:rsid w:val="00016463"/>
    <w:rsid w:val="0002172B"/>
    <w:rsid w:val="00021D9B"/>
    <w:rsid w:val="00021E77"/>
    <w:rsid w:val="00022656"/>
    <w:rsid w:val="0002340C"/>
    <w:rsid w:val="00024765"/>
    <w:rsid w:val="0002617D"/>
    <w:rsid w:val="000327A1"/>
    <w:rsid w:val="000333BD"/>
    <w:rsid w:val="00033949"/>
    <w:rsid w:val="0003457B"/>
    <w:rsid w:val="00034C36"/>
    <w:rsid w:val="00037765"/>
    <w:rsid w:val="00037CC1"/>
    <w:rsid w:val="0004132D"/>
    <w:rsid w:val="00041AF3"/>
    <w:rsid w:val="00043D44"/>
    <w:rsid w:val="00044350"/>
    <w:rsid w:val="000479A0"/>
    <w:rsid w:val="00047C8C"/>
    <w:rsid w:val="000502AA"/>
    <w:rsid w:val="00051E5F"/>
    <w:rsid w:val="00052081"/>
    <w:rsid w:val="000539BF"/>
    <w:rsid w:val="00053BA9"/>
    <w:rsid w:val="00056BCB"/>
    <w:rsid w:val="00057ECD"/>
    <w:rsid w:val="000601FF"/>
    <w:rsid w:val="0006054B"/>
    <w:rsid w:val="00060962"/>
    <w:rsid w:val="00060B12"/>
    <w:rsid w:val="00061CC8"/>
    <w:rsid w:val="00061F4D"/>
    <w:rsid w:val="00062C99"/>
    <w:rsid w:val="0006430E"/>
    <w:rsid w:val="00070BEB"/>
    <w:rsid w:val="000710C9"/>
    <w:rsid w:val="00071B28"/>
    <w:rsid w:val="00071D92"/>
    <w:rsid w:val="00071DEE"/>
    <w:rsid w:val="00071EA2"/>
    <w:rsid w:val="00074D1D"/>
    <w:rsid w:val="000759F6"/>
    <w:rsid w:val="00075C4D"/>
    <w:rsid w:val="00076021"/>
    <w:rsid w:val="000776CF"/>
    <w:rsid w:val="00077E0F"/>
    <w:rsid w:val="00077EB0"/>
    <w:rsid w:val="00080203"/>
    <w:rsid w:val="000833AF"/>
    <w:rsid w:val="000834CE"/>
    <w:rsid w:val="0008499A"/>
    <w:rsid w:val="0008595B"/>
    <w:rsid w:val="000864ED"/>
    <w:rsid w:val="0008720F"/>
    <w:rsid w:val="00092936"/>
    <w:rsid w:val="000933DF"/>
    <w:rsid w:val="0009349B"/>
    <w:rsid w:val="000938FF"/>
    <w:rsid w:val="00094716"/>
    <w:rsid w:val="0009565C"/>
    <w:rsid w:val="0009677F"/>
    <w:rsid w:val="000A23C8"/>
    <w:rsid w:val="000A2B45"/>
    <w:rsid w:val="000A311E"/>
    <w:rsid w:val="000A64D3"/>
    <w:rsid w:val="000A66BA"/>
    <w:rsid w:val="000A66EA"/>
    <w:rsid w:val="000A7D94"/>
    <w:rsid w:val="000B0091"/>
    <w:rsid w:val="000B0754"/>
    <w:rsid w:val="000B2CEF"/>
    <w:rsid w:val="000B3F86"/>
    <w:rsid w:val="000B43F2"/>
    <w:rsid w:val="000B4BA3"/>
    <w:rsid w:val="000C0BC6"/>
    <w:rsid w:val="000C1B85"/>
    <w:rsid w:val="000C2621"/>
    <w:rsid w:val="000C3226"/>
    <w:rsid w:val="000C3556"/>
    <w:rsid w:val="000C379D"/>
    <w:rsid w:val="000C3864"/>
    <w:rsid w:val="000C3B34"/>
    <w:rsid w:val="000C4910"/>
    <w:rsid w:val="000C7EE5"/>
    <w:rsid w:val="000D02A9"/>
    <w:rsid w:val="000D1668"/>
    <w:rsid w:val="000D1DF9"/>
    <w:rsid w:val="000D2A22"/>
    <w:rsid w:val="000D76B3"/>
    <w:rsid w:val="000D78C2"/>
    <w:rsid w:val="000D79C7"/>
    <w:rsid w:val="000D7E06"/>
    <w:rsid w:val="000E0BF1"/>
    <w:rsid w:val="000E29FB"/>
    <w:rsid w:val="000E2A27"/>
    <w:rsid w:val="000E4103"/>
    <w:rsid w:val="000E62A7"/>
    <w:rsid w:val="000E6A87"/>
    <w:rsid w:val="000E6F73"/>
    <w:rsid w:val="000E782D"/>
    <w:rsid w:val="000F09F5"/>
    <w:rsid w:val="000F0DA4"/>
    <w:rsid w:val="000F0DA7"/>
    <w:rsid w:val="000F24B0"/>
    <w:rsid w:val="000F28C1"/>
    <w:rsid w:val="000F2B61"/>
    <w:rsid w:val="000F2BE1"/>
    <w:rsid w:val="000F4DF9"/>
    <w:rsid w:val="000F6A29"/>
    <w:rsid w:val="000F7A16"/>
    <w:rsid w:val="00100458"/>
    <w:rsid w:val="00100B3F"/>
    <w:rsid w:val="0010110B"/>
    <w:rsid w:val="0010260E"/>
    <w:rsid w:val="00102CA2"/>
    <w:rsid w:val="00103102"/>
    <w:rsid w:val="001036E8"/>
    <w:rsid w:val="00103A8C"/>
    <w:rsid w:val="00104716"/>
    <w:rsid w:val="001052E3"/>
    <w:rsid w:val="00105E76"/>
    <w:rsid w:val="001072B9"/>
    <w:rsid w:val="00107414"/>
    <w:rsid w:val="00107E90"/>
    <w:rsid w:val="001106E5"/>
    <w:rsid w:val="00111B91"/>
    <w:rsid w:val="00113E86"/>
    <w:rsid w:val="00114127"/>
    <w:rsid w:val="0011585A"/>
    <w:rsid w:val="00115CD1"/>
    <w:rsid w:val="00115E03"/>
    <w:rsid w:val="00116CC8"/>
    <w:rsid w:val="00116E65"/>
    <w:rsid w:val="00121111"/>
    <w:rsid w:val="0012111D"/>
    <w:rsid w:val="001219D5"/>
    <w:rsid w:val="00122677"/>
    <w:rsid w:val="00122C5D"/>
    <w:rsid w:val="001237D4"/>
    <w:rsid w:val="001248B6"/>
    <w:rsid w:val="00124A6C"/>
    <w:rsid w:val="00125B6C"/>
    <w:rsid w:val="001264BE"/>
    <w:rsid w:val="00126669"/>
    <w:rsid w:val="001269ED"/>
    <w:rsid w:val="00127AE9"/>
    <w:rsid w:val="00127D9E"/>
    <w:rsid w:val="00127E8C"/>
    <w:rsid w:val="0013059B"/>
    <w:rsid w:val="00130D3E"/>
    <w:rsid w:val="00131C5D"/>
    <w:rsid w:val="00131F4E"/>
    <w:rsid w:val="001323E2"/>
    <w:rsid w:val="00133D17"/>
    <w:rsid w:val="001351CA"/>
    <w:rsid w:val="0013590A"/>
    <w:rsid w:val="001369BB"/>
    <w:rsid w:val="00136AF3"/>
    <w:rsid w:val="00137285"/>
    <w:rsid w:val="0013797C"/>
    <w:rsid w:val="00142933"/>
    <w:rsid w:val="0014332F"/>
    <w:rsid w:val="00143E75"/>
    <w:rsid w:val="00143E9D"/>
    <w:rsid w:val="001457D2"/>
    <w:rsid w:val="00145A38"/>
    <w:rsid w:val="00146008"/>
    <w:rsid w:val="001463CA"/>
    <w:rsid w:val="00146EF0"/>
    <w:rsid w:val="0015032B"/>
    <w:rsid w:val="00150B62"/>
    <w:rsid w:val="00150C42"/>
    <w:rsid w:val="001511DE"/>
    <w:rsid w:val="0015124F"/>
    <w:rsid w:val="0015262D"/>
    <w:rsid w:val="00152F3F"/>
    <w:rsid w:val="00153134"/>
    <w:rsid w:val="0015400E"/>
    <w:rsid w:val="00154CA2"/>
    <w:rsid w:val="00155ADB"/>
    <w:rsid w:val="001564F3"/>
    <w:rsid w:val="0016115C"/>
    <w:rsid w:val="0016198B"/>
    <w:rsid w:val="00162959"/>
    <w:rsid w:val="00162A3F"/>
    <w:rsid w:val="00162EF3"/>
    <w:rsid w:val="001639FA"/>
    <w:rsid w:val="00165136"/>
    <w:rsid w:val="001653FF"/>
    <w:rsid w:val="001661BF"/>
    <w:rsid w:val="00166263"/>
    <w:rsid w:val="001674C6"/>
    <w:rsid w:val="00174A5F"/>
    <w:rsid w:val="00174DB2"/>
    <w:rsid w:val="001756C2"/>
    <w:rsid w:val="00176322"/>
    <w:rsid w:val="00180120"/>
    <w:rsid w:val="00182C0B"/>
    <w:rsid w:val="00183779"/>
    <w:rsid w:val="00183E42"/>
    <w:rsid w:val="00184480"/>
    <w:rsid w:val="00184E51"/>
    <w:rsid w:val="0018599F"/>
    <w:rsid w:val="00186F7C"/>
    <w:rsid w:val="001875FE"/>
    <w:rsid w:val="001908E8"/>
    <w:rsid w:val="00190931"/>
    <w:rsid w:val="00190A05"/>
    <w:rsid w:val="0019139C"/>
    <w:rsid w:val="00191C72"/>
    <w:rsid w:val="00193CB4"/>
    <w:rsid w:val="00194502"/>
    <w:rsid w:val="001945FE"/>
    <w:rsid w:val="001964C9"/>
    <w:rsid w:val="00196D38"/>
    <w:rsid w:val="001972E6"/>
    <w:rsid w:val="00197411"/>
    <w:rsid w:val="00197B7E"/>
    <w:rsid w:val="00197D56"/>
    <w:rsid w:val="001A067D"/>
    <w:rsid w:val="001A0AFF"/>
    <w:rsid w:val="001A0B78"/>
    <w:rsid w:val="001A1E7E"/>
    <w:rsid w:val="001A2119"/>
    <w:rsid w:val="001A23EC"/>
    <w:rsid w:val="001A262C"/>
    <w:rsid w:val="001A3D2D"/>
    <w:rsid w:val="001A47BA"/>
    <w:rsid w:val="001A5239"/>
    <w:rsid w:val="001A6AE8"/>
    <w:rsid w:val="001A77C9"/>
    <w:rsid w:val="001A7B56"/>
    <w:rsid w:val="001B0607"/>
    <w:rsid w:val="001B0780"/>
    <w:rsid w:val="001B1B42"/>
    <w:rsid w:val="001B27CC"/>
    <w:rsid w:val="001B45CB"/>
    <w:rsid w:val="001B5A1F"/>
    <w:rsid w:val="001B6D00"/>
    <w:rsid w:val="001C0D1B"/>
    <w:rsid w:val="001C1ED0"/>
    <w:rsid w:val="001C24E0"/>
    <w:rsid w:val="001C26D3"/>
    <w:rsid w:val="001C2DE7"/>
    <w:rsid w:val="001C3670"/>
    <w:rsid w:val="001C388E"/>
    <w:rsid w:val="001C48D7"/>
    <w:rsid w:val="001C4AB7"/>
    <w:rsid w:val="001C4E56"/>
    <w:rsid w:val="001C540F"/>
    <w:rsid w:val="001C5BEF"/>
    <w:rsid w:val="001C5CCB"/>
    <w:rsid w:val="001C7ED2"/>
    <w:rsid w:val="001C7FCB"/>
    <w:rsid w:val="001D0057"/>
    <w:rsid w:val="001D01AF"/>
    <w:rsid w:val="001D103F"/>
    <w:rsid w:val="001D1CEE"/>
    <w:rsid w:val="001D31E9"/>
    <w:rsid w:val="001D337B"/>
    <w:rsid w:val="001D3F46"/>
    <w:rsid w:val="001D40BD"/>
    <w:rsid w:val="001D446A"/>
    <w:rsid w:val="001D48EC"/>
    <w:rsid w:val="001D4A42"/>
    <w:rsid w:val="001D4AC7"/>
    <w:rsid w:val="001D7317"/>
    <w:rsid w:val="001E0820"/>
    <w:rsid w:val="001E17DB"/>
    <w:rsid w:val="001E3739"/>
    <w:rsid w:val="001E3E80"/>
    <w:rsid w:val="001E3ECA"/>
    <w:rsid w:val="001E4675"/>
    <w:rsid w:val="001E5B9F"/>
    <w:rsid w:val="001E5D95"/>
    <w:rsid w:val="001E6420"/>
    <w:rsid w:val="001E6677"/>
    <w:rsid w:val="001E6F21"/>
    <w:rsid w:val="001F07D8"/>
    <w:rsid w:val="001F2291"/>
    <w:rsid w:val="001F3068"/>
    <w:rsid w:val="001F317A"/>
    <w:rsid w:val="001F3978"/>
    <w:rsid w:val="001F6368"/>
    <w:rsid w:val="001F6F95"/>
    <w:rsid w:val="001F7C0C"/>
    <w:rsid w:val="00201238"/>
    <w:rsid w:val="002027ED"/>
    <w:rsid w:val="00202A11"/>
    <w:rsid w:val="00202BBB"/>
    <w:rsid w:val="0020345A"/>
    <w:rsid w:val="00205301"/>
    <w:rsid w:val="00206401"/>
    <w:rsid w:val="00206AF7"/>
    <w:rsid w:val="002078E4"/>
    <w:rsid w:val="00211C07"/>
    <w:rsid w:val="00211EBE"/>
    <w:rsid w:val="00212279"/>
    <w:rsid w:val="002156A4"/>
    <w:rsid w:val="00216C4D"/>
    <w:rsid w:val="0021726A"/>
    <w:rsid w:val="0022186E"/>
    <w:rsid w:val="002225DD"/>
    <w:rsid w:val="0022360A"/>
    <w:rsid w:val="00224360"/>
    <w:rsid w:val="00224CAC"/>
    <w:rsid w:val="002256B8"/>
    <w:rsid w:val="00225C42"/>
    <w:rsid w:val="00227D3E"/>
    <w:rsid w:val="00230D40"/>
    <w:rsid w:val="00230E65"/>
    <w:rsid w:val="0023297C"/>
    <w:rsid w:val="002331DC"/>
    <w:rsid w:val="0023348A"/>
    <w:rsid w:val="00233818"/>
    <w:rsid w:val="002354D0"/>
    <w:rsid w:val="00235553"/>
    <w:rsid w:val="00237067"/>
    <w:rsid w:val="002372CA"/>
    <w:rsid w:val="00240270"/>
    <w:rsid w:val="00240C56"/>
    <w:rsid w:val="00241E8C"/>
    <w:rsid w:val="002423EE"/>
    <w:rsid w:val="00243DDA"/>
    <w:rsid w:val="00244D18"/>
    <w:rsid w:val="00245822"/>
    <w:rsid w:val="00245ECB"/>
    <w:rsid w:val="00246847"/>
    <w:rsid w:val="00250453"/>
    <w:rsid w:val="00250A30"/>
    <w:rsid w:val="00250E42"/>
    <w:rsid w:val="00251729"/>
    <w:rsid w:val="00251A74"/>
    <w:rsid w:val="002524E9"/>
    <w:rsid w:val="00254435"/>
    <w:rsid w:val="00254F7E"/>
    <w:rsid w:val="002560B5"/>
    <w:rsid w:val="0025618A"/>
    <w:rsid w:val="002567DD"/>
    <w:rsid w:val="00257454"/>
    <w:rsid w:val="00257DD0"/>
    <w:rsid w:val="00260965"/>
    <w:rsid w:val="0026147A"/>
    <w:rsid w:val="002630B7"/>
    <w:rsid w:val="002639CC"/>
    <w:rsid w:val="00264B53"/>
    <w:rsid w:val="00265444"/>
    <w:rsid w:val="00265DE1"/>
    <w:rsid w:val="00265F8D"/>
    <w:rsid w:val="00266469"/>
    <w:rsid w:val="00266B9B"/>
    <w:rsid w:val="00267DC4"/>
    <w:rsid w:val="00270EED"/>
    <w:rsid w:val="00271918"/>
    <w:rsid w:val="00271BA6"/>
    <w:rsid w:val="0027204F"/>
    <w:rsid w:val="00272659"/>
    <w:rsid w:val="0027271A"/>
    <w:rsid w:val="00272C56"/>
    <w:rsid w:val="00272CA1"/>
    <w:rsid w:val="002731F5"/>
    <w:rsid w:val="00273212"/>
    <w:rsid w:val="00273490"/>
    <w:rsid w:val="002738B1"/>
    <w:rsid w:val="0027492F"/>
    <w:rsid w:val="002749CA"/>
    <w:rsid w:val="002758EC"/>
    <w:rsid w:val="002759D9"/>
    <w:rsid w:val="00275E36"/>
    <w:rsid w:val="002761EA"/>
    <w:rsid w:val="00276692"/>
    <w:rsid w:val="00277E82"/>
    <w:rsid w:val="00280CEE"/>
    <w:rsid w:val="00280EB7"/>
    <w:rsid w:val="00281CB4"/>
    <w:rsid w:val="00282034"/>
    <w:rsid w:val="00282B0D"/>
    <w:rsid w:val="00282C1B"/>
    <w:rsid w:val="00282C38"/>
    <w:rsid w:val="00283139"/>
    <w:rsid w:val="00283927"/>
    <w:rsid w:val="00284020"/>
    <w:rsid w:val="0028469D"/>
    <w:rsid w:val="00284C75"/>
    <w:rsid w:val="002860C2"/>
    <w:rsid w:val="00286D03"/>
    <w:rsid w:val="00287C83"/>
    <w:rsid w:val="00287CDB"/>
    <w:rsid w:val="002A01D9"/>
    <w:rsid w:val="002A023C"/>
    <w:rsid w:val="002A0898"/>
    <w:rsid w:val="002A0BDE"/>
    <w:rsid w:val="002A12EB"/>
    <w:rsid w:val="002A142F"/>
    <w:rsid w:val="002A1A44"/>
    <w:rsid w:val="002A1A96"/>
    <w:rsid w:val="002A337D"/>
    <w:rsid w:val="002A35A8"/>
    <w:rsid w:val="002A3B41"/>
    <w:rsid w:val="002A3E82"/>
    <w:rsid w:val="002A4FE0"/>
    <w:rsid w:val="002A594D"/>
    <w:rsid w:val="002A6B3C"/>
    <w:rsid w:val="002A6DAE"/>
    <w:rsid w:val="002A71C3"/>
    <w:rsid w:val="002A741D"/>
    <w:rsid w:val="002A74CE"/>
    <w:rsid w:val="002B0131"/>
    <w:rsid w:val="002B0CC8"/>
    <w:rsid w:val="002B1BD7"/>
    <w:rsid w:val="002B5E58"/>
    <w:rsid w:val="002B5FCF"/>
    <w:rsid w:val="002B6B50"/>
    <w:rsid w:val="002B7795"/>
    <w:rsid w:val="002B78EC"/>
    <w:rsid w:val="002C07B6"/>
    <w:rsid w:val="002C0AB1"/>
    <w:rsid w:val="002C1B6E"/>
    <w:rsid w:val="002C24FB"/>
    <w:rsid w:val="002C273F"/>
    <w:rsid w:val="002C28E5"/>
    <w:rsid w:val="002C2A64"/>
    <w:rsid w:val="002C62AC"/>
    <w:rsid w:val="002C6867"/>
    <w:rsid w:val="002C6B17"/>
    <w:rsid w:val="002C7B2F"/>
    <w:rsid w:val="002D07A4"/>
    <w:rsid w:val="002D07E3"/>
    <w:rsid w:val="002D1F30"/>
    <w:rsid w:val="002D2A1C"/>
    <w:rsid w:val="002D4AC3"/>
    <w:rsid w:val="002D5533"/>
    <w:rsid w:val="002D6A55"/>
    <w:rsid w:val="002E35F2"/>
    <w:rsid w:val="002E3CC2"/>
    <w:rsid w:val="002E3FEF"/>
    <w:rsid w:val="002E445C"/>
    <w:rsid w:val="002E50BE"/>
    <w:rsid w:val="002E6963"/>
    <w:rsid w:val="002E6964"/>
    <w:rsid w:val="002E6DD6"/>
    <w:rsid w:val="002E6EE3"/>
    <w:rsid w:val="002E70D6"/>
    <w:rsid w:val="002F0F95"/>
    <w:rsid w:val="002F0FD5"/>
    <w:rsid w:val="002F0FD8"/>
    <w:rsid w:val="002F1EE7"/>
    <w:rsid w:val="002F208B"/>
    <w:rsid w:val="002F2D19"/>
    <w:rsid w:val="002F38D4"/>
    <w:rsid w:val="002F6F8D"/>
    <w:rsid w:val="00300007"/>
    <w:rsid w:val="003016C7"/>
    <w:rsid w:val="00301BE6"/>
    <w:rsid w:val="00301F12"/>
    <w:rsid w:val="0030380B"/>
    <w:rsid w:val="0030445A"/>
    <w:rsid w:val="00304BC0"/>
    <w:rsid w:val="003054DB"/>
    <w:rsid w:val="003069F0"/>
    <w:rsid w:val="00307166"/>
    <w:rsid w:val="0031058A"/>
    <w:rsid w:val="0031236F"/>
    <w:rsid w:val="00313023"/>
    <w:rsid w:val="00314413"/>
    <w:rsid w:val="003158AB"/>
    <w:rsid w:val="00315C24"/>
    <w:rsid w:val="00315E59"/>
    <w:rsid w:val="003161EF"/>
    <w:rsid w:val="0031797C"/>
    <w:rsid w:val="0032108E"/>
    <w:rsid w:val="0032200E"/>
    <w:rsid w:val="00322B0F"/>
    <w:rsid w:val="00323450"/>
    <w:rsid w:val="0032377D"/>
    <w:rsid w:val="00324C62"/>
    <w:rsid w:val="00325C01"/>
    <w:rsid w:val="0032697B"/>
    <w:rsid w:val="00326F74"/>
    <w:rsid w:val="00330ED5"/>
    <w:rsid w:val="00331B42"/>
    <w:rsid w:val="00331B57"/>
    <w:rsid w:val="00331DC1"/>
    <w:rsid w:val="003326F7"/>
    <w:rsid w:val="00332D3F"/>
    <w:rsid w:val="00332F0E"/>
    <w:rsid w:val="00334D16"/>
    <w:rsid w:val="003366A1"/>
    <w:rsid w:val="00340AB5"/>
    <w:rsid w:val="00341AE3"/>
    <w:rsid w:val="00342F62"/>
    <w:rsid w:val="003444F6"/>
    <w:rsid w:val="0034457D"/>
    <w:rsid w:val="003452C4"/>
    <w:rsid w:val="0034656C"/>
    <w:rsid w:val="00346E1E"/>
    <w:rsid w:val="003503AE"/>
    <w:rsid w:val="00351BE1"/>
    <w:rsid w:val="00352790"/>
    <w:rsid w:val="00353853"/>
    <w:rsid w:val="00355355"/>
    <w:rsid w:val="00356BFA"/>
    <w:rsid w:val="00357995"/>
    <w:rsid w:val="00360641"/>
    <w:rsid w:val="003609F8"/>
    <w:rsid w:val="0036330E"/>
    <w:rsid w:val="003638F6"/>
    <w:rsid w:val="00363974"/>
    <w:rsid w:val="00363E25"/>
    <w:rsid w:val="00364AA0"/>
    <w:rsid w:val="00365307"/>
    <w:rsid w:val="003654A6"/>
    <w:rsid w:val="00372091"/>
    <w:rsid w:val="003730FD"/>
    <w:rsid w:val="0037394C"/>
    <w:rsid w:val="00373FD8"/>
    <w:rsid w:val="003744C5"/>
    <w:rsid w:val="003756E1"/>
    <w:rsid w:val="003759AA"/>
    <w:rsid w:val="00375A86"/>
    <w:rsid w:val="00375E8C"/>
    <w:rsid w:val="00377C0F"/>
    <w:rsid w:val="00380F6B"/>
    <w:rsid w:val="00380F8F"/>
    <w:rsid w:val="003814EA"/>
    <w:rsid w:val="0038195A"/>
    <w:rsid w:val="00381ACE"/>
    <w:rsid w:val="00382DF9"/>
    <w:rsid w:val="00382F23"/>
    <w:rsid w:val="00383063"/>
    <w:rsid w:val="00383E8D"/>
    <w:rsid w:val="003843E3"/>
    <w:rsid w:val="00385A3A"/>
    <w:rsid w:val="00387B22"/>
    <w:rsid w:val="00387C89"/>
    <w:rsid w:val="003921BC"/>
    <w:rsid w:val="00392C55"/>
    <w:rsid w:val="00397EFA"/>
    <w:rsid w:val="003A0356"/>
    <w:rsid w:val="003A159E"/>
    <w:rsid w:val="003A1CFA"/>
    <w:rsid w:val="003A2538"/>
    <w:rsid w:val="003A3038"/>
    <w:rsid w:val="003A3060"/>
    <w:rsid w:val="003A3A48"/>
    <w:rsid w:val="003A3D27"/>
    <w:rsid w:val="003A558F"/>
    <w:rsid w:val="003A5A2C"/>
    <w:rsid w:val="003A5B6E"/>
    <w:rsid w:val="003A673A"/>
    <w:rsid w:val="003A6C93"/>
    <w:rsid w:val="003A7668"/>
    <w:rsid w:val="003A7E88"/>
    <w:rsid w:val="003A7F2C"/>
    <w:rsid w:val="003B0D9B"/>
    <w:rsid w:val="003B162B"/>
    <w:rsid w:val="003B1CB7"/>
    <w:rsid w:val="003B21E4"/>
    <w:rsid w:val="003B40AA"/>
    <w:rsid w:val="003B4A83"/>
    <w:rsid w:val="003B4AC5"/>
    <w:rsid w:val="003B558F"/>
    <w:rsid w:val="003B65F7"/>
    <w:rsid w:val="003B76DA"/>
    <w:rsid w:val="003B7902"/>
    <w:rsid w:val="003B7DDE"/>
    <w:rsid w:val="003B7DE7"/>
    <w:rsid w:val="003C2561"/>
    <w:rsid w:val="003C3057"/>
    <w:rsid w:val="003C33F5"/>
    <w:rsid w:val="003C55F8"/>
    <w:rsid w:val="003C5AE7"/>
    <w:rsid w:val="003D0393"/>
    <w:rsid w:val="003D0ABF"/>
    <w:rsid w:val="003D1759"/>
    <w:rsid w:val="003D1A86"/>
    <w:rsid w:val="003D2CC8"/>
    <w:rsid w:val="003D45B9"/>
    <w:rsid w:val="003D503F"/>
    <w:rsid w:val="003D62BA"/>
    <w:rsid w:val="003D6F72"/>
    <w:rsid w:val="003E0C12"/>
    <w:rsid w:val="003E0EA8"/>
    <w:rsid w:val="003E1895"/>
    <w:rsid w:val="003E3712"/>
    <w:rsid w:val="003E3719"/>
    <w:rsid w:val="003E4AE3"/>
    <w:rsid w:val="003E5F3D"/>
    <w:rsid w:val="003F1C84"/>
    <w:rsid w:val="003F1D3A"/>
    <w:rsid w:val="003F2559"/>
    <w:rsid w:val="003F3C0F"/>
    <w:rsid w:val="003F3D81"/>
    <w:rsid w:val="003F530B"/>
    <w:rsid w:val="003F61E1"/>
    <w:rsid w:val="003F66F6"/>
    <w:rsid w:val="003F77CB"/>
    <w:rsid w:val="003F7AE6"/>
    <w:rsid w:val="00401515"/>
    <w:rsid w:val="00401B0F"/>
    <w:rsid w:val="00402237"/>
    <w:rsid w:val="004025E7"/>
    <w:rsid w:val="004030F2"/>
    <w:rsid w:val="004033F6"/>
    <w:rsid w:val="0040630C"/>
    <w:rsid w:val="004077B6"/>
    <w:rsid w:val="0040ED03"/>
    <w:rsid w:val="0041014B"/>
    <w:rsid w:val="0041082A"/>
    <w:rsid w:val="004118E3"/>
    <w:rsid w:val="00411B05"/>
    <w:rsid w:val="004122F0"/>
    <w:rsid w:val="00412419"/>
    <w:rsid w:val="004124D8"/>
    <w:rsid w:val="00413701"/>
    <w:rsid w:val="0041399D"/>
    <w:rsid w:val="00414261"/>
    <w:rsid w:val="004162E5"/>
    <w:rsid w:val="004165BD"/>
    <w:rsid w:val="00416A6C"/>
    <w:rsid w:val="00417094"/>
    <w:rsid w:val="00417CE0"/>
    <w:rsid w:val="0042074C"/>
    <w:rsid w:val="00420A79"/>
    <w:rsid w:val="004211FD"/>
    <w:rsid w:val="00421379"/>
    <w:rsid w:val="004228AB"/>
    <w:rsid w:val="00423297"/>
    <w:rsid w:val="0042364E"/>
    <w:rsid w:val="0042371A"/>
    <w:rsid w:val="00423F8B"/>
    <w:rsid w:val="004259C6"/>
    <w:rsid w:val="00425EC5"/>
    <w:rsid w:val="0042638E"/>
    <w:rsid w:val="00431CB3"/>
    <w:rsid w:val="004320AA"/>
    <w:rsid w:val="00432CBE"/>
    <w:rsid w:val="00433DF0"/>
    <w:rsid w:val="00435BDE"/>
    <w:rsid w:val="00435E19"/>
    <w:rsid w:val="004364D0"/>
    <w:rsid w:val="00436FF3"/>
    <w:rsid w:val="00440B9F"/>
    <w:rsid w:val="00441650"/>
    <w:rsid w:val="004426D9"/>
    <w:rsid w:val="004435D7"/>
    <w:rsid w:val="00446CCB"/>
    <w:rsid w:val="0045054D"/>
    <w:rsid w:val="00450AA8"/>
    <w:rsid w:val="00450F10"/>
    <w:rsid w:val="00451AD2"/>
    <w:rsid w:val="00452805"/>
    <w:rsid w:val="00452EAA"/>
    <w:rsid w:val="00453159"/>
    <w:rsid w:val="004544F8"/>
    <w:rsid w:val="00456C97"/>
    <w:rsid w:val="00462766"/>
    <w:rsid w:val="004647ED"/>
    <w:rsid w:val="004653B0"/>
    <w:rsid w:val="00465C60"/>
    <w:rsid w:val="0046748D"/>
    <w:rsid w:val="00470362"/>
    <w:rsid w:val="00470A4C"/>
    <w:rsid w:val="00471533"/>
    <w:rsid w:val="00472F3A"/>
    <w:rsid w:val="00473802"/>
    <w:rsid w:val="00473A48"/>
    <w:rsid w:val="00474644"/>
    <w:rsid w:val="00474EF4"/>
    <w:rsid w:val="00475ECD"/>
    <w:rsid w:val="00477410"/>
    <w:rsid w:val="00477D4F"/>
    <w:rsid w:val="00480838"/>
    <w:rsid w:val="004808AB"/>
    <w:rsid w:val="00480A5C"/>
    <w:rsid w:val="00481BF9"/>
    <w:rsid w:val="004820B9"/>
    <w:rsid w:val="0048238E"/>
    <w:rsid w:val="00482E92"/>
    <w:rsid w:val="00483D8F"/>
    <w:rsid w:val="00483EBB"/>
    <w:rsid w:val="0048401B"/>
    <w:rsid w:val="00484B83"/>
    <w:rsid w:val="004856D6"/>
    <w:rsid w:val="004858ED"/>
    <w:rsid w:val="00485906"/>
    <w:rsid w:val="00491F99"/>
    <w:rsid w:val="00493405"/>
    <w:rsid w:val="004934AB"/>
    <w:rsid w:val="00494674"/>
    <w:rsid w:val="00495774"/>
    <w:rsid w:val="00497AC0"/>
    <w:rsid w:val="004A1B09"/>
    <w:rsid w:val="004A1B20"/>
    <w:rsid w:val="004A31D3"/>
    <w:rsid w:val="004A377A"/>
    <w:rsid w:val="004A4870"/>
    <w:rsid w:val="004A48C9"/>
    <w:rsid w:val="004A4D05"/>
    <w:rsid w:val="004A4E85"/>
    <w:rsid w:val="004A6905"/>
    <w:rsid w:val="004A7327"/>
    <w:rsid w:val="004B0A83"/>
    <w:rsid w:val="004B1537"/>
    <w:rsid w:val="004B198F"/>
    <w:rsid w:val="004B1CD2"/>
    <w:rsid w:val="004B207A"/>
    <w:rsid w:val="004B2966"/>
    <w:rsid w:val="004B2C9B"/>
    <w:rsid w:val="004B47E2"/>
    <w:rsid w:val="004B48E7"/>
    <w:rsid w:val="004B6A12"/>
    <w:rsid w:val="004B6D05"/>
    <w:rsid w:val="004B6E85"/>
    <w:rsid w:val="004B7D6D"/>
    <w:rsid w:val="004C0447"/>
    <w:rsid w:val="004C0888"/>
    <w:rsid w:val="004C1D47"/>
    <w:rsid w:val="004C2644"/>
    <w:rsid w:val="004C2FDC"/>
    <w:rsid w:val="004C34E4"/>
    <w:rsid w:val="004C365B"/>
    <w:rsid w:val="004C476C"/>
    <w:rsid w:val="004C47F9"/>
    <w:rsid w:val="004C4B8F"/>
    <w:rsid w:val="004C5193"/>
    <w:rsid w:val="004C65B4"/>
    <w:rsid w:val="004C6963"/>
    <w:rsid w:val="004C6AC2"/>
    <w:rsid w:val="004C6E2A"/>
    <w:rsid w:val="004C6E38"/>
    <w:rsid w:val="004D0212"/>
    <w:rsid w:val="004D042D"/>
    <w:rsid w:val="004D1739"/>
    <w:rsid w:val="004D3579"/>
    <w:rsid w:val="004D3716"/>
    <w:rsid w:val="004D3E67"/>
    <w:rsid w:val="004D476A"/>
    <w:rsid w:val="004D556F"/>
    <w:rsid w:val="004E10E5"/>
    <w:rsid w:val="004E12B7"/>
    <w:rsid w:val="004E13D5"/>
    <w:rsid w:val="004E17F9"/>
    <w:rsid w:val="004E1801"/>
    <w:rsid w:val="004E2463"/>
    <w:rsid w:val="004E36E4"/>
    <w:rsid w:val="004E4022"/>
    <w:rsid w:val="004E5079"/>
    <w:rsid w:val="004E6423"/>
    <w:rsid w:val="004E661B"/>
    <w:rsid w:val="004E7269"/>
    <w:rsid w:val="004E757C"/>
    <w:rsid w:val="004F0F5D"/>
    <w:rsid w:val="004F0F6F"/>
    <w:rsid w:val="004F1168"/>
    <w:rsid w:val="004F1D7F"/>
    <w:rsid w:val="004F1FB4"/>
    <w:rsid w:val="004F4770"/>
    <w:rsid w:val="004F6460"/>
    <w:rsid w:val="004F695C"/>
    <w:rsid w:val="00501776"/>
    <w:rsid w:val="005034C4"/>
    <w:rsid w:val="0050468E"/>
    <w:rsid w:val="005063ED"/>
    <w:rsid w:val="00507B57"/>
    <w:rsid w:val="00507E8D"/>
    <w:rsid w:val="00507F5D"/>
    <w:rsid w:val="00511183"/>
    <w:rsid w:val="005118F3"/>
    <w:rsid w:val="00511BB8"/>
    <w:rsid w:val="005128DF"/>
    <w:rsid w:val="00513926"/>
    <w:rsid w:val="00513C1C"/>
    <w:rsid w:val="005147E2"/>
    <w:rsid w:val="00514B62"/>
    <w:rsid w:val="00514EF0"/>
    <w:rsid w:val="00514F08"/>
    <w:rsid w:val="0051516A"/>
    <w:rsid w:val="00520259"/>
    <w:rsid w:val="00520A23"/>
    <w:rsid w:val="00520C52"/>
    <w:rsid w:val="00520F59"/>
    <w:rsid w:val="0052165E"/>
    <w:rsid w:val="00523852"/>
    <w:rsid w:val="00524527"/>
    <w:rsid w:val="0052499D"/>
    <w:rsid w:val="00525DAB"/>
    <w:rsid w:val="005327D9"/>
    <w:rsid w:val="0053321E"/>
    <w:rsid w:val="00533A7B"/>
    <w:rsid w:val="00533E5E"/>
    <w:rsid w:val="005340FB"/>
    <w:rsid w:val="00534A94"/>
    <w:rsid w:val="00536A6B"/>
    <w:rsid w:val="00536B53"/>
    <w:rsid w:val="00537BDB"/>
    <w:rsid w:val="00540348"/>
    <w:rsid w:val="00541454"/>
    <w:rsid w:val="00543539"/>
    <w:rsid w:val="00543B36"/>
    <w:rsid w:val="00543F96"/>
    <w:rsid w:val="0054703D"/>
    <w:rsid w:val="0054797E"/>
    <w:rsid w:val="00550CB7"/>
    <w:rsid w:val="005513FE"/>
    <w:rsid w:val="0055144D"/>
    <w:rsid w:val="005518EF"/>
    <w:rsid w:val="00551A9B"/>
    <w:rsid w:val="00552ADE"/>
    <w:rsid w:val="005546FA"/>
    <w:rsid w:val="00555D50"/>
    <w:rsid w:val="00556961"/>
    <w:rsid w:val="00556C04"/>
    <w:rsid w:val="00557B7F"/>
    <w:rsid w:val="00557E0C"/>
    <w:rsid w:val="00557EE5"/>
    <w:rsid w:val="005607A0"/>
    <w:rsid w:val="00560F3B"/>
    <w:rsid w:val="0056126E"/>
    <w:rsid w:val="0056128B"/>
    <w:rsid w:val="00561D17"/>
    <w:rsid w:val="005621E9"/>
    <w:rsid w:val="0056243A"/>
    <w:rsid w:val="00562558"/>
    <w:rsid w:val="005632D8"/>
    <w:rsid w:val="0056342E"/>
    <w:rsid w:val="00564674"/>
    <w:rsid w:val="00564978"/>
    <w:rsid w:val="00565595"/>
    <w:rsid w:val="005657AA"/>
    <w:rsid w:val="00565BC5"/>
    <w:rsid w:val="00567FB4"/>
    <w:rsid w:val="0057184A"/>
    <w:rsid w:val="00571BAC"/>
    <w:rsid w:val="00572C46"/>
    <w:rsid w:val="00574090"/>
    <w:rsid w:val="00574452"/>
    <w:rsid w:val="00575DDF"/>
    <w:rsid w:val="00576A90"/>
    <w:rsid w:val="005817F5"/>
    <w:rsid w:val="0058186E"/>
    <w:rsid w:val="00582A00"/>
    <w:rsid w:val="0058528B"/>
    <w:rsid w:val="00585E5A"/>
    <w:rsid w:val="005861B8"/>
    <w:rsid w:val="0059000B"/>
    <w:rsid w:val="00590EDA"/>
    <w:rsid w:val="00591375"/>
    <w:rsid w:val="00591580"/>
    <w:rsid w:val="00591C80"/>
    <w:rsid w:val="005922E9"/>
    <w:rsid w:val="00592707"/>
    <w:rsid w:val="0059288A"/>
    <w:rsid w:val="0059386E"/>
    <w:rsid w:val="00594035"/>
    <w:rsid w:val="0059421E"/>
    <w:rsid w:val="00595544"/>
    <w:rsid w:val="00595A2B"/>
    <w:rsid w:val="00596206"/>
    <w:rsid w:val="00596D09"/>
    <w:rsid w:val="00597AE5"/>
    <w:rsid w:val="005A2486"/>
    <w:rsid w:val="005A3C64"/>
    <w:rsid w:val="005A455F"/>
    <w:rsid w:val="005A495F"/>
    <w:rsid w:val="005A4E2A"/>
    <w:rsid w:val="005A6185"/>
    <w:rsid w:val="005A6BF3"/>
    <w:rsid w:val="005A6D4D"/>
    <w:rsid w:val="005A7420"/>
    <w:rsid w:val="005A7437"/>
    <w:rsid w:val="005B00F0"/>
    <w:rsid w:val="005B09F6"/>
    <w:rsid w:val="005B22B4"/>
    <w:rsid w:val="005B39B7"/>
    <w:rsid w:val="005B3A6E"/>
    <w:rsid w:val="005B3D5C"/>
    <w:rsid w:val="005B69C2"/>
    <w:rsid w:val="005B706B"/>
    <w:rsid w:val="005B7103"/>
    <w:rsid w:val="005B77B6"/>
    <w:rsid w:val="005C0595"/>
    <w:rsid w:val="005C0CFE"/>
    <w:rsid w:val="005C0E23"/>
    <w:rsid w:val="005C38C3"/>
    <w:rsid w:val="005C3BF2"/>
    <w:rsid w:val="005C3F76"/>
    <w:rsid w:val="005C64C9"/>
    <w:rsid w:val="005C6E83"/>
    <w:rsid w:val="005C76A3"/>
    <w:rsid w:val="005D02B0"/>
    <w:rsid w:val="005D1833"/>
    <w:rsid w:val="005D5E0E"/>
    <w:rsid w:val="005D6A60"/>
    <w:rsid w:val="005D7282"/>
    <w:rsid w:val="005E0486"/>
    <w:rsid w:val="005E0998"/>
    <w:rsid w:val="005E244A"/>
    <w:rsid w:val="005E254F"/>
    <w:rsid w:val="005E3058"/>
    <w:rsid w:val="005E39D4"/>
    <w:rsid w:val="005E401B"/>
    <w:rsid w:val="005E4483"/>
    <w:rsid w:val="005E4C63"/>
    <w:rsid w:val="005E7FD6"/>
    <w:rsid w:val="005F0128"/>
    <w:rsid w:val="005F04BB"/>
    <w:rsid w:val="005F4540"/>
    <w:rsid w:val="005F615D"/>
    <w:rsid w:val="005F7908"/>
    <w:rsid w:val="005F7CF9"/>
    <w:rsid w:val="0060037B"/>
    <w:rsid w:val="00600A10"/>
    <w:rsid w:val="0060315F"/>
    <w:rsid w:val="00603D22"/>
    <w:rsid w:val="00603E2E"/>
    <w:rsid w:val="006043C7"/>
    <w:rsid w:val="00604963"/>
    <w:rsid w:val="00605320"/>
    <w:rsid w:val="0061057C"/>
    <w:rsid w:val="00611CD0"/>
    <w:rsid w:val="00612B7E"/>
    <w:rsid w:val="006144DD"/>
    <w:rsid w:val="00614A74"/>
    <w:rsid w:val="0061594C"/>
    <w:rsid w:val="006167ED"/>
    <w:rsid w:val="00616C76"/>
    <w:rsid w:val="006178D7"/>
    <w:rsid w:val="00617D20"/>
    <w:rsid w:val="00620F4F"/>
    <w:rsid w:val="00621145"/>
    <w:rsid w:val="00621B31"/>
    <w:rsid w:val="006238DD"/>
    <w:rsid w:val="00623AAB"/>
    <w:rsid w:val="00625AA3"/>
    <w:rsid w:val="00625D03"/>
    <w:rsid w:val="006261CA"/>
    <w:rsid w:val="00631A90"/>
    <w:rsid w:val="00631DB3"/>
    <w:rsid w:val="006320AD"/>
    <w:rsid w:val="00632D02"/>
    <w:rsid w:val="00633E8B"/>
    <w:rsid w:val="00641158"/>
    <w:rsid w:val="00643014"/>
    <w:rsid w:val="00643A30"/>
    <w:rsid w:val="00644CE3"/>
    <w:rsid w:val="006463BB"/>
    <w:rsid w:val="006469BB"/>
    <w:rsid w:val="006475A8"/>
    <w:rsid w:val="00647A85"/>
    <w:rsid w:val="006500A0"/>
    <w:rsid w:val="00650425"/>
    <w:rsid w:val="006509EF"/>
    <w:rsid w:val="006516A8"/>
    <w:rsid w:val="00651857"/>
    <w:rsid w:val="00651F67"/>
    <w:rsid w:val="00652290"/>
    <w:rsid w:val="00652A57"/>
    <w:rsid w:val="00653F81"/>
    <w:rsid w:val="00654352"/>
    <w:rsid w:val="00654936"/>
    <w:rsid w:val="00656D29"/>
    <w:rsid w:val="00657DD9"/>
    <w:rsid w:val="00657EB6"/>
    <w:rsid w:val="00662E13"/>
    <w:rsid w:val="0066307E"/>
    <w:rsid w:val="00663DCE"/>
    <w:rsid w:val="00664366"/>
    <w:rsid w:val="00664712"/>
    <w:rsid w:val="00664E16"/>
    <w:rsid w:val="0066533F"/>
    <w:rsid w:val="006660AD"/>
    <w:rsid w:val="00667A12"/>
    <w:rsid w:val="00667AAC"/>
    <w:rsid w:val="006703D0"/>
    <w:rsid w:val="00672512"/>
    <w:rsid w:val="00673126"/>
    <w:rsid w:val="00674C25"/>
    <w:rsid w:val="0067515D"/>
    <w:rsid w:val="0067691C"/>
    <w:rsid w:val="006771A0"/>
    <w:rsid w:val="006772FF"/>
    <w:rsid w:val="006777A1"/>
    <w:rsid w:val="006778D4"/>
    <w:rsid w:val="00682F61"/>
    <w:rsid w:val="006843B4"/>
    <w:rsid w:val="00684B81"/>
    <w:rsid w:val="00687410"/>
    <w:rsid w:val="00687D6A"/>
    <w:rsid w:val="00687EDF"/>
    <w:rsid w:val="00690E18"/>
    <w:rsid w:val="00691B1B"/>
    <w:rsid w:val="00691B4E"/>
    <w:rsid w:val="00692D78"/>
    <w:rsid w:val="00695273"/>
    <w:rsid w:val="0069546E"/>
    <w:rsid w:val="006957BC"/>
    <w:rsid w:val="00697375"/>
    <w:rsid w:val="006973A3"/>
    <w:rsid w:val="006A250A"/>
    <w:rsid w:val="006A2A4A"/>
    <w:rsid w:val="006A4CE4"/>
    <w:rsid w:val="006A51D0"/>
    <w:rsid w:val="006A53AA"/>
    <w:rsid w:val="006A5C2C"/>
    <w:rsid w:val="006A5DA9"/>
    <w:rsid w:val="006A60E4"/>
    <w:rsid w:val="006A68A9"/>
    <w:rsid w:val="006A709A"/>
    <w:rsid w:val="006A779D"/>
    <w:rsid w:val="006B1619"/>
    <w:rsid w:val="006B1EC4"/>
    <w:rsid w:val="006B2AEF"/>
    <w:rsid w:val="006B4CBE"/>
    <w:rsid w:val="006B68C0"/>
    <w:rsid w:val="006B6B3A"/>
    <w:rsid w:val="006B7AE8"/>
    <w:rsid w:val="006C01D6"/>
    <w:rsid w:val="006C04B6"/>
    <w:rsid w:val="006C0DD4"/>
    <w:rsid w:val="006C1277"/>
    <w:rsid w:val="006C23DA"/>
    <w:rsid w:val="006C2988"/>
    <w:rsid w:val="006C44B9"/>
    <w:rsid w:val="006C56CC"/>
    <w:rsid w:val="006D1837"/>
    <w:rsid w:val="006D2B94"/>
    <w:rsid w:val="006D313A"/>
    <w:rsid w:val="006D40BC"/>
    <w:rsid w:val="006D4F31"/>
    <w:rsid w:val="006D6426"/>
    <w:rsid w:val="006D6A3E"/>
    <w:rsid w:val="006D70FF"/>
    <w:rsid w:val="006E031F"/>
    <w:rsid w:val="006E044D"/>
    <w:rsid w:val="006E0DF5"/>
    <w:rsid w:val="006E0E18"/>
    <w:rsid w:val="006E1CC5"/>
    <w:rsid w:val="006E2515"/>
    <w:rsid w:val="006E2DF0"/>
    <w:rsid w:val="006E4139"/>
    <w:rsid w:val="006E439D"/>
    <w:rsid w:val="006E44CE"/>
    <w:rsid w:val="006E467F"/>
    <w:rsid w:val="006E4D9E"/>
    <w:rsid w:val="006E6EBB"/>
    <w:rsid w:val="006F1F52"/>
    <w:rsid w:val="006F3219"/>
    <w:rsid w:val="006F3FC8"/>
    <w:rsid w:val="006F4DB4"/>
    <w:rsid w:val="006F51C2"/>
    <w:rsid w:val="006F5BBE"/>
    <w:rsid w:val="006F5D4A"/>
    <w:rsid w:val="006F798B"/>
    <w:rsid w:val="00700CF8"/>
    <w:rsid w:val="007019FA"/>
    <w:rsid w:val="00702D20"/>
    <w:rsid w:val="00703291"/>
    <w:rsid w:val="00703509"/>
    <w:rsid w:val="00703FF2"/>
    <w:rsid w:val="00705FF0"/>
    <w:rsid w:val="00707B64"/>
    <w:rsid w:val="007101EA"/>
    <w:rsid w:val="0071166B"/>
    <w:rsid w:val="007145A0"/>
    <w:rsid w:val="00714D83"/>
    <w:rsid w:val="00716FA6"/>
    <w:rsid w:val="00720375"/>
    <w:rsid w:val="007204C6"/>
    <w:rsid w:val="00722770"/>
    <w:rsid w:val="007234CE"/>
    <w:rsid w:val="007255AA"/>
    <w:rsid w:val="00726260"/>
    <w:rsid w:val="00727457"/>
    <w:rsid w:val="00727C33"/>
    <w:rsid w:val="00730517"/>
    <w:rsid w:val="00731AAA"/>
    <w:rsid w:val="00732B87"/>
    <w:rsid w:val="0073313C"/>
    <w:rsid w:val="0073323B"/>
    <w:rsid w:val="00733240"/>
    <w:rsid w:val="007335A8"/>
    <w:rsid w:val="00733712"/>
    <w:rsid w:val="007368AB"/>
    <w:rsid w:val="007373BA"/>
    <w:rsid w:val="00737AB5"/>
    <w:rsid w:val="00741594"/>
    <w:rsid w:val="0074264D"/>
    <w:rsid w:val="00742D27"/>
    <w:rsid w:val="00743577"/>
    <w:rsid w:val="00744010"/>
    <w:rsid w:val="007458DE"/>
    <w:rsid w:val="007461AD"/>
    <w:rsid w:val="00746EFD"/>
    <w:rsid w:val="0074794C"/>
    <w:rsid w:val="0075074B"/>
    <w:rsid w:val="0075158C"/>
    <w:rsid w:val="00752363"/>
    <w:rsid w:val="0075260F"/>
    <w:rsid w:val="00753ECA"/>
    <w:rsid w:val="00754B0A"/>
    <w:rsid w:val="0075575F"/>
    <w:rsid w:val="00755C58"/>
    <w:rsid w:val="00755D13"/>
    <w:rsid w:val="007603F8"/>
    <w:rsid w:val="00760B64"/>
    <w:rsid w:val="007613B7"/>
    <w:rsid w:val="00761FAF"/>
    <w:rsid w:val="007624B3"/>
    <w:rsid w:val="00762C0A"/>
    <w:rsid w:val="0076344A"/>
    <w:rsid w:val="00763C87"/>
    <w:rsid w:val="007653B7"/>
    <w:rsid w:val="00765BC7"/>
    <w:rsid w:val="007668DC"/>
    <w:rsid w:val="00767F9B"/>
    <w:rsid w:val="00770556"/>
    <w:rsid w:val="00771371"/>
    <w:rsid w:val="00771D75"/>
    <w:rsid w:val="00773760"/>
    <w:rsid w:val="00773EB3"/>
    <w:rsid w:val="00776C9D"/>
    <w:rsid w:val="00776E40"/>
    <w:rsid w:val="007778B7"/>
    <w:rsid w:val="00780986"/>
    <w:rsid w:val="00780B39"/>
    <w:rsid w:val="007828C3"/>
    <w:rsid w:val="00783528"/>
    <w:rsid w:val="0078365C"/>
    <w:rsid w:val="00783672"/>
    <w:rsid w:val="00785389"/>
    <w:rsid w:val="007854C8"/>
    <w:rsid w:val="007861C2"/>
    <w:rsid w:val="00786D6D"/>
    <w:rsid w:val="00790B73"/>
    <w:rsid w:val="00790EBB"/>
    <w:rsid w:val="00793442"/>
    <w:rsid w:val="00794B5F"/>
    <w:rsid w:val="00794E98"/>
    <w:rsid w:val="00796AC3"/>
    <w:rsid w:val="00797379"/>
    <w:rsid w:val="0079766D"/>
    <w:rsid w:val="00797895"/>
    <w:rsid w:val="00797DA6"/>
    <w:rsid w:val="007A018E"/>
    <w:rsid w:val="007A0C83"/>
    <w:rsid w:val="007A1DF0"/>
    <w:rsid w:val="007A2315"/>
    <w:rsid w:val="007A23E7"/>
    <w:rsid w:val="007A369E"/>
    <w:rsid w:val="007A3B71"/>
    <w:rsid w:val="007A697E"/>
    <w:rsid w:val="007A745E"/>
    <w:rsid w:val="007B0C76"/>
    <w:rsid w:val="007B0E7F"/>
    <w:rsid w:val="007B197D"/>
    <w:rsid w:val="007B1D82"/>
    <w:rsid w:val="007B228F"/>
    <w:rsid w:val="007B32AA"/>
    <w:rsid w:val="007B35C6"/>
    <w:rsid w:val="007B42FC"/>
    <w:rsid w:val="007B4667"/>
    <w:rsid w:val="007B4AFE"/>
    <w:rsid w:val="007B4BFE"/>
    <w:rsid w:val="007B60E7"/>
    <w:rsid w:val="007B7A81"/>
    <w:rsid w:val="007C0C48"/>
    <w:rsid w:val="007C1AF2"/>
    <w:rsid w:val="007C22C4"/>
    <w:rsid w:val="007C30A8"/>
    <w:rsid w:val="007C32FE"/>
    <w:rsid w:val="007C5137"/>
    <w:rsid w:val="007C58E1"/>
    <w:rsid w:val="007C68DA"/>
    <w:rsid w:val="007C6B8C"/>
    <w:rsid w:val="007C7C87"/>
    <w:rsid w:val="007D027F"/>
    <w:rsid w:val="007D0E55"/>
    <w:rsid w:val="007D14C3"/>
    <w:rsid w:val="007D263B"/>
    <w:rsid w:val="007D2760"/>
    <w:rsid w:val="007D4FC6"/>
    <w:rsid w:val="007D5195"/>
    <w:rsid w:val="007D62CE"/>
    <w:rsid w:val="007E0780"/>
    <w:rsid w:val="007E0945"/>
    <w:rsid w:val="007E196B"/>
    <w:rsid w:val="007E1BCD"/>
    <w:rsid w:val="007E1F6C"/>
    <w:rsid w:val="007E2C60"/>
    <w:rsid w:val="007E2DBA"/>
    <w:rsid w:val="007E4EA7"/>
    <w:rsid w:val="007E5397"/>
    <w:rsid w:val="007E5D76"/>
    <w:rsid w:val="007E6278"/>
    <w:rsid w:val="007F04E7"/>
    <w:rsid w:val="007F08DC"/>
    <w:rsid w:val="007F1F64"/>
    <w:rsid w:val="007F238F"/>
    <w:rsid w:val="007F23B5"/>
    <w:rsid w:val="007F381F"/>
    <w:rsid w:val="007F4A05"/>
    <w:rsid w:val="007F4AE1"/>
    <w:rsid w:val="007F4C72"/>
    <w:rsid w:val="007F4C86"/>
    <w:rsid w:val="007F5C22"/>
    <w:rsid w:val="00801277"/>
    <w:rsid w:val="00803CD9"/>
    <w:rsid w:val="00804E63"/>
    <w:rsid w:val="00805274"/>
    <w:rsid w:val="008058C3"/>
    <w:rsid w:val="008059B2"/>
    <w:rsid w:val="0080788B"/>
    <w:rsid w:val="00810D3E"/>
    <w:rsid w:val="00811263"/>
    <w:rsid w:val="00812E18"/>
    <w:rsid w:val="00812E69"/>
    <w:rsid w:val="008151B0"/>
    <w:rsid w:val="00816980"/>
    <w:rsid w:val="00817671"/>
    <w:rsid w:val="00817819"/>
    <w:rsid w:val="00817ED3"/>
    <w:rsid w:val="0082075A"/>
    <w:rsid w:val="008209F6"/>
    <w:rsid w:val="0082107C"/>
    <w:rsid w:val="00821511"/>
    <w:rsid w:val="008220DA"/>
    <w:rsid w:val="008232B1"/>
    <w:rsid w:val="0082341E"/>
    <w:rsid w:val="00824EC9"/>
    <w:rsid w:val="00825264"/>
    <w:rsid w:val="008255AA"/>
    <w:rsid w:val="00825F03"/>
    <w:rsid w:val="00826303"/>
    <w:rsid w:val="00826807"/>
    <w:rsid w:val="00827E7A"/>
    <w:rsid w:val="00830722"/>
    <w:rsid w:val="00830CAC"/>
    <w:rsid w:val="00831740"/>
    <w:rsid w:val="00831FDD"/>
    <w:rsid w:val="00832C94"/>
    <w:rsid w:val="0083300B"/>
    <w:rsid w:val="00833284"/>
    <w:rsid w:val="008338F2"/>
    <w:rsid w:val="00833D92"/>
    <w:rsid w:val="00834DD2"/>
    <w:rsid w:val="00835236"/>
    <w:rsid w:val="00835279"/>
    <w:rsid w:val="008352A5"/>
    <w:rsid w:val="0083678C"/>
    <w:rsid w:val="008379D5"/>
    <w:rsid w:val="008402A0"/>
    <w:rsid w:val="00840A1D"/>
    <w:rsid w:val="00840D13"/>
    <w:rsid w:val="008416DB"/>
    <w:rsid w:val="00845727"/>
    <w:rsid w:val="0084757A"/>
    <w:rsid w:val="00847BFE"/>
    <w:rsid w:val="008501E2"/>
    <w:rsid w:val="00850C70"/>
    <w:rsid w:val="00851FF6"/>
    <w:rsid w:val="008520F6"/>
    <w:rsid w:val="008525C7"/>
    <w:rsid w:val="00853AD1"/>
    <w:rsid w:val="00854B35"/>
    <w:rsid w:val="0085644C"/>
    <w:rsid w:val="00861FAF"/>
    <w:rsid w:val="00862003"/>
    <w:rsid w:val="00862E97"/>
    <w:rsid w:val="00863B6F"/>
    <w:rsid w:val="00864717"/>
    <w:rsid w:val="00865DC7"/>
    <w:rsid w:val="008665E1"/>
    <w:rsid w:val="00866A10"/>
    <w:rsid w:val="00866AA2"/>
    <w:rsid w:val="008671AF"/>
    <w:rsid w:val="008676C3"/>
    <w:rsid w:val="00867C59"/>
    <w:rsid w:val="0087219C"/>
    <w:rsid w:val="008725F6"/>
    <w:rsid w:val="00872634"/>
    <w:rsid w:val="008731BE"/>
    <w:rsid w:val="008731F8"/>
    <w:rsid w:val="0087357B"/>
    <w:rsid w:val="00873605"/>
    <w:rsid w:val="00875F27"/>
    <w:rsid w:val="0087676E"/>
    <w:rsid w:val="0088079A"/>
    <w:rsid w:val="008807DC"/>
    <w:rsid w:val="00881ADE"/>
    <w:rsid w:val="00881D2B"/>
    <w:rsid w:val="008824CD"/>
    <w:rsid w:val="00882CE2"/>
    <w:rsid w:val="008836A9"/>
    <w:rsid w:val="008836BC"/>
    <w:rsid w:val="00883956"/>
    <w:rsid w:val="00883BF9"/>
    <w:rsid w:val="00883D41"/>
    <w:rsid w:val="00884985"/>
    <w:rsid w:val="008873E9"/>
    <w:rsid w:val="00887A8F"/>
    <w:rsid w:val="00887FA3"/>
    <w:rsid w:val="008901BC"/>
    <w:rsid w:val="00891ECB"/>
    <w:rsid w:val="0089393A"/>
    <w:rsid w:val="00893B98"/>
    <w:rsid w:val="00894C2C"/>
    <w:rsid w:val="0089518D"/>
    <w:rsid w:val="008A0C82"/>
    <w:rsid w:val="008A0F43"/>
    <w:rsid w:val="008A15AD"/>
    <w:rsid w:val="008A19D2"/>
    <w:rsid w:val="008A1BA9"/>
    <w:rsid w:val="008A4D22"/>
    <w:rsid w:val="008A4E53"/>
    <w:rsid w:val="008A5456"/>
    <w:rsid w:val="008A63F8"/>
    <w:rsid w:val="008A7B3B"/>
    <w:rsid w:val="008B003D"/>
    <w:rsid w:val="008B0DD5"/>
    <w:rsid w:val="008B0FDE"/>
    <w:rsid w:val="008B1AC3"/>
    <w:rsid w:val="008B1FFF"/>
    <w:rsid w:val="008B21FD"/>
    <w:rsid w:val="008B27CD"/>
    <w:rsid w:val="008B3BB7"/>
    <w:rsid w:val="008B47F2"/>
    <w:rsid w:val="008B566F"/>
    <w:rsid w:val="008B70E8"/>
    <w:rsid w:val="008C17E1"/>
    <w:rsid w:val="008C350E"/>
    <w:rsid w:val="008C4E31"/>
    <w:rsid w:val="008C6433"/>
    <w:rsid w:val="008C6521"/>
    <w:rsid w:val="008C7B03"/>
    <w:rsid w:val="008D1283"/>
    <w:rsid w:val="008D1B98"/>
    <w:rsid w:val="008D2A7F"/>
    <w:rsid w:val="008D2CC9"/>
    <w:rsid w:val="008D4275"/>
    <w:rsid w:val="008D4312"/>
    <w:rsid w:val="008D4EF4"/>
    <w:rsid w:val="008D50FC"/>
    <w:rsid w:val="008D5D7E"/>
    <w:rsid w:val="008D62C6"/>
    <w:rsid w:val="008D6A4F"/>
    <w:rsid w:val="008D7706"/>
    <w:rsid w:val="008E1642"/>
    <w:rsid w:val="008E2586"/>
    <w:rsid w:val="008E26D9"/>
    <w:rsid w:val="008E2953"/>
    <w:rsid w:val="008E3806"/>
    <w:rsid w:val="008E4264"/>
    <w:rsid w:val="008F14AA"/>
    <w:rsid w:val="008F17DD"/>
    <w:rsid w:val="008F1B90"/>
    <w:rsid w:val="008F202C"/>
    <w:rsid w:val="008F2AEC"/>
    <w:rsid w:val="008F2C81"/>
    <w:rsid w:val="008F31D9"/>
    <w:rsid w:val="008F38B4"/>
    <w:rsid w:val="008F40D7"/>
    <w:rsid w:val="008F4C7E"/>
    <w:rsid w:val="008F5038"/>
    <w:rsid w:val="008F5470"/>
    <w:rsid w:val="008F6BE9"/>
    <w:rsid w:val="008F6E40"/>
    <w:rsid w:val="00901ECF"/>
    <w:rsid w:val="009031EF"/>
    <w:rsid w:val="00903747"/>
    <w:rsid w:val="00904951"/>
    <w:rsid w:val="0090533A"/>
    <w:rsid w:val="00905DD2"/>
    <w:rsid w:val="00907F0B"/>
    <w:rsid w:val="00910DF0"/>
    <w:rsid w:val="009135DF"/>
    <w:rsid w:val="00914686"/>
    <w:rsid w:val="0091471B"/>
    <w:rsid w:val="009147FA"/>
    <w:rsid w:val="009148C9"/>
    <w:rsid w:val="00915AFA"/>
    <w:rsid w:val="00915C79"/>
    <w:rsid w:val="00917BA9"/>
    <w:rsid w:val="00917D51"/>
    <w:rsid w:val="00917EAA"/>
    <w:rsid w:val="00923376"/>
    <w:rsid w:val="00925417"/>
    <w:rsid w:val="00925F4E"/>
    <w:rsid w:val="0092627C"/>
    <w:rsid w:val="00926B42"/>
    <w:rsid w:val="00927B71"/>
    <w:rsid w:val="009306C9"/>
    <w:rsid w:val="00931A20"/>
    <w:rsid w:val="00931A93"/>
    <w:rsid w:val="009321C6"/>
    <w:rsid w:val="00932FEF"/>
    <w:rsid w:val="00933914"/>
    <w:rsid w:val="0093455D"/>
    <w:rsid w:val="009362EB"/>
    <w:rsid w:val="0093687A"/>
    <w:rsid w:val="0093699C"/>
    <w:rsid w:val="009412FD"/>
    <w:rsid w:val="0094261D"/>
    <w:rsid w:val="00942B0A"/>
    <w:rsid w:val="00942B3C"/>
    <w:rsid w:val="00942CCB"/>
    <w:rsid w:val="00942F14"/>
    <w:rsid w:val="00946F26"/>
    <w:rsid w:val="00947A93"/>
    <w:rsid w:val="00947C07"/>
    <w:rsid w:val="00950141"/>
    <w:rsid w:val="009512EF"/>
    <w:rsid w:val="00951FDF"/>
    <w:rsid w:val="0095310D"/>
    <w:rsid w:val="009537FB"/>
    <w:rsid w:val="00954246"/>
    <w:rsid w:val="009548F9"/>
    <w:rsid w:val="0095516A"/>
    <w:rsid w:val="00955E61"/>
    <w:rsid w:val="00957B5E"/>
    <w:rsid w:val="00961349"/>
    <w:rsid w:val="009622E7"/>
    <w:rsid w:val="0096362D"/>
    <w:rsid w:val="00964835"/>
    <w:rsid w:val="009648F2"/>
    <w:rsid w:val="00966332"/>
    <w:rsid w:val="009665DA"/>
    <w:rsid w:val="00966EB5"/>
    <w:rsid w:val="00967488"/>
    <w:rsid w:val="0096786A"/>
    <w:rsid w:val="00967F8F"/>
    <w:rsid w:val="00970B7B"/>
    <w:rsid w:val="00975214"/>
    <w:rsid w:val="00975866"/>
    <w:rsid w:val="00976170"/>
    <w:rsid w:val="00976493"/>
    <w:rsid w:val="00976BF4"/>
    <w:rsid w:val="00977325"/>
    <w:rsid w:val="00981057"/>
    <w:rsid w:val="00981B23"/>
    <w:rsid w:val="009825DC"/>
    <w:rsid w:val="00982EF7"/>
    <w:rsid w:val="0098376F"/>
    <w:rsid w:val="0098436D"/>
    <w:rsid w:val="00984E83"/>
    <w:rsid w:val="00985829"/>
    <w:rsid w:val="00985B0E"/>
    <w:rsid w:val="0098601E"/>
    <w:rsid w:val="0098659D"/>
    <w:rsid w:val="00990473"/>
    <w:rsid w:val="0099166B"/>
    <w:rsid w:val="00992E29"/>
    <w:rsid w:val="0099360C"/>
    <w:rsid w:val="009936B6"/>
    <w:rsid w:val="00993746"/>
    <w:rsid w:val="0099411C"/>
    <w:rsid w:val="00994419"/>
    <w:rsid w:val="009961FF"/>
    <w:rsid w:val="00996506"/>
    <w:rsid w:val="00996ECD"/>
    <w:rsid w:val="009973EE"/>
    <w:rsid w:val="0099758A"/>
    <w:rsid w:val="009A1464"/>
    <w:rsid w:val="009A3075"/>
    <w:rsid w:val="009A549A"/>
    <w:rsid w:val="009A5BE7"/>
    <w:rsid w:val="009A5FEE"/>
    <w:rsid w:val="009A7C19"/>
    <w:rsid w:val="009B0AE8"/>
    <w:rsid w:val="009B28B6"/>
    <w:rsid w:val="009B2AAE"/>
    <w:rsid w:val="009B2AF9"/>
    <w:rsid w:val="009B32AA"/>
    <w:rsid w:val="009B39D9"/>
    <w:rsid w:val="009B41AB"/>
    <w:rsid w:val="009B4B08"/>
    <w:rsid w:val="009B4FC1"/>
    <w:rsid w:val="009B530C"/>
    <w:rsid w:val="009B59B6"/>
    <w:rsid w:val="009B6240"/>
    <w:rsid w:val="009B6F21"/>
    <w:rsid w:val="009B70B2"/>
    <w:rsid w:val="009C0A0C"/>
    <w:rsid w:val="009C0ADA"/>
    <w:rsid w:val="009C0E07"/>
    <w:rsid w:val="009C26E6"/>
    <w:rsid w:val="009C27FB"/>
    <w:rsid w:val="009C2954"/>
    <w:rsid w:val="009C2F04"/>
    <w:rsid w:val="009C534E"/>
    <w:rsid w:val="009C57C3"/>
    <w:rsid w:val="009C65DD"/>
    <w:rsid w:val="009C694A"/>
    <w:rsid w:val="009D096A"/>
    <w:rsid w:val="009D229C"/>
    <w:rsid w:val="009D23DB"/>
    <w:rsid w:val="009D2C0D"/>
    <w:rsid w:val="009D2EB1"/>
    <w:rsid w:val="009D33CD"/>
    <w:rsid w:val="009D359F"/>
    <w:rsid w:val="009D4610"/>
    <w:rsid w:val="009D7120"/>
    <w:rsid w:val="009D72E0"/>
    <w:rsid w:val="009E2D3D"/>
    <w:rsid w:val="009E3CA2"/>
    <w:rsid w:val="009E3CEC"/>
    <w:rsid w:val="009E4CEF"/>
    <w:rsid w:val="009E4F58"/>
    <w:rsid w:val="009E4FCC"/>
    <w:rsid w:val="009E52C8"/>
    <w:rsid w:val="009F00F9"/>
    <w:rsid w:val="009F0425"/>
    <w:rsid w:val="009F042A"/>
    <w:rsid w:val="009F06DD"/>
    <w:rsid w:val="009F091B"/>
    <w:rsid w:val="009F0D29"/>
    <w:rsid w:val="009F0F30"/>
    <w:rsid w:val="009F1010"/>
    <w:rsid w:val="009F1258"/>
    <w:rsid w:val="009F1FF3"/>
    <w:rsid w:val="009F2B94"/>
    <w:rsid w:val="009F2C73"/>
    <w:rsid w:val="009F4621"/>
    <w:rsid w:val="009F6322"/>
    <w:rsid w:val="00A003B8"/>
    <w:rsid w:val="00A009FE"/>
    <w:rsid w:val="00A02C4C"/>
    <w:rsid w:val="00A03039"/>
    <w:rsid w:val="00A050FB"/>
    <w:rsid w:val="00A053A0"/>
    <w:rsid w:val="00A05B53"/>
    <w:rsid w:val="00A0617F"/>
    <w:rsid w:val="00A0621D"/>
    <w:rsid w:val="00A06924"/>
    <w:rsid w:val="00A06A9C"/>
    <w:rsid w:val="00A07029"/>
    <w:rsid w:val="00A07233"/>
    <w:rsid w:val="00A10B04"/>
    <w:rsid w:val="00A11279"/>
    <w:rsid w:val="00A116B8"/>
    <w:rsid w:val="00A123F4"/>
    <w:rsid w:val="00A1343E"/>
    <w:rsid w:val="00A1345E"/>
    <w:rsid w:val="00A13B9B"/>
    <w:rsid w:val="00A172DF"/>
    <w:rsid w:val="00A173B7"/>
    <w:rsid w:val="00A17A8D"/>
    <w:rsid w:val="00A218AF"/>
    <w:rsid w:val="00A21C5C"/>
    <w:rsid w:val="00A26483"/>
    <w:rsid w:val="00A2722B"/>
    <w:rsid w:val="00A279C4"/>
    <w:rsid w:val="00A31BB3"/>
    <w:rsid w:val="00A31DF5"/>
    <w:rsid w:val="00A32CD0"/>
    <w:rsid w:val="00A35E4F"/>
    <w:rsid w:val="00A3768F"/>
    <w:rsid w:val="00A3769E"/>
    <w:rsid w:val="00A37B87"/>
    <w:rsid w:val="00A406B6"/>
    <w:rsid w:val="00A42E28"/>
    <w:rsid w:val="00A44D9F"/>
    <w:rsid w:val="00A45614"/>
    <w:rsid w:val="00A4737C"/>
    <w:rsid w:val="00A47D31"/>
    <w:rsid w:val="00A47E12"/>
    <w:rsid w:val="00A47F8E"/>
    <w:rsid w:val="00A513C8"/>
    <w:rsid w:val="00A51E4D"/>
    <w:rsid w:val="00A529B2"/>
    <w:rsid w:val="00A53362"/>
    <w:rsid w:val="00A53CDC"/>
    <w:rsid w:val="00A5476B"/>
    <w:rsid w:val="00A54AFB"/>
    <w:rsid w:val="00A5504B"/>
    <w:rsid w:val="00A55A21"/>
    <w:rsid w:val="00A55EA3"/>
    <w:rsid w:val="00A56223"/>
    <w:rsid w:val="00A5696C"/>
    <w:rsid w:val="00A60930"/>
    <w:rsid w:val="00A60A5E"/>
    <w:rsid w:val="00A6321C"/>
    <w:rsid w:val="00A633CC"/>
    <w:rsid w:val="00A63D40"/>
    <w:rsid w:val="00A64239"/>
    <w:rsid w:val="00A64F76"/>
    <w:rsid w:val="00A65064"/>
    <w:rsid w:val="00A652E4"/>
    <w:rsid w:val="00A66226"/>
    <w:rsid w:val="00A701B3"/>
    <w:rsid w:val="00A702FC"/>
    <w:rsid w:val="00A70414"/>
    <w:rsid w:val="00A713B2"/>
    <w:rsid w:val="00A717A9"/>
    <w:rsid w:val="00A71EB8"/>
    <w:rsid w:val="00A722BF"/>
    <w:rsid w:val="00A73856"/>
    <w:rsid w:val="00A73D0D"/>
    <w:rsid w:val="00A74E87"/>
    <w:rsid w:val="00A76946"/>
    <w:rsid w:val="00A80016"/>
    <w:rsid w:val="00A82582"/>
    <w:rsid w:val="00A82B3F"/>
    <w:rsid w:val="00A8327C"/>
    <w:rsid w:val="00A836AA"/>
    <w:rsid w:val="00A844F0"/>
    <w:rsid w:val="00A85601"/>
    <w:rsid w:val="00A85D03"/>
    <w:rsid w:val="00A86502"/>
    <w:rsid w:val="00A90B25"/>
    <w:rsid w:val="00A90F57"/>
    <w:rsid w:val="00A913CD"/>
    <w:rsid w:val="00A9338C"/>
    <w:rsid w:val="00A93C31"/>
    <w:rsid w:val="00A949B0"/>
    <w:rsid w:val="00AA19DD"/>
    <w:rsid w:val="00AA1B4F"/>
    <w:rsid w:val="00AA1E7C"/>
    <w:rsid w:val="00AA1F30"/>
    <w:rsid w:val="00AA2411"/>
    <w:rsid w:val="00AA4188"/>
    <w:rsid w:val="00AA4432"/>
    <w:rsid w:val="00AA58A5"/>
    <w:rsid w:val="00AA610B"/>
    <w:rsid w:val="00AB09BF"/>
    <w:rsid w:val="00AB21B9"/>
    <w:rsid w:val="00AB2B90"/>
    <w:rsid w:val="00AB333E"/>
    <w:rsid w:val="00AB377F"/>
    <w:rsid w:val="00AB45D6"/>
    <w:rsid w:val="00AB4BB4"/>
    <w:rsid w:val="00AB5FC5"/>
    <w:rsid w:val="00AB6525"/>
    <w:rsid w:val="00AB6592"/>
    <w:rsid w:val="00AB6D9B"/>
    <w:rsid w:val="00AB70FA"/>
    <w:rsid w:val="00AC1F99"/>
    <w:rsid w:val="00AC2978"/>
    <w:rsid w:val="00AC312C"/>
    <w:rsid w:val="00AC38F0"/>
    <w:rsid w:val="00AC4F85"/>
    <w:rsid w:val="00AC5816"/>
    <w:rsid w:val="00AC5B61"/>
    <w:rsid w:val="00AD0172"/>
    <w:rsid w:val="00AD226E"/>
    <w:rsid w:val="00AD4ACA"/>
    <w:rsid w:val="00AD4B80"/>
    <w:rsid w:val="00AD594B"/>
    <w:rsid w:val="00AD5AC9"/>
    <w:rsid w:val="00AD6D76"/>
    <w:rsid w:val="00AD76F8"/>
    <w:rsid w:val="00AD77E6"/>
    <w:rsid w:val="00AD79B7"/>
    <w:rsid w:val="00AE07DF"/>
    <w:rsid w:val="00AE2C72"/>
    <w:rsid w:val="00AE3B26"/>
    <w:rsid w:val="00AE44FA"/>
    <w:rsid w:val="00AE4795"/>
    <w:rsid w:val="00AE59B5"/>
    <w:rsid w:val="00AE623E"/>
    <w:rsid w:val="00AE6F9C"/>
    <w:rsid w:val="00AE7552"/>
    <w:rsid w:val="00AE777C"/>
    <w:rsid w:val="00AE7C94"/>
    <w:rsid w:val="00AF12FB"/>
    <w:rsid w:val="00AF1F6B"/>
    <w:rsid w:val="00AF20AB"/>
    <w:rsid w:val="00AF28B0"/>
    <w:rsid w:val="00AF2A6D"/>
    <w:rsid w:val="00AF2D65"/>
    <w:rsid w:val="00AF460A"/>
    <w:rsid w:val="00AF4B5D"/>
    <w:rsid w:val="00AF5EC6"/>
    <w:rsid w:val="00AF785A"/>
    <w:rsid w:val="00B00668"/>
    <w:rsid w:val="00B01491"/>
    <w:rsid w:val="00B02F58"/>
    <w:rsid w:val="00B0315C"/>
    <w:rsid w:val="00B03893"/>
    <w:rsid w:val="00B05605"/>
    <w:rsid w:val="00B114A8"/>
    <w:rsid w:val="00B11DA4"/>
    <w:rsid w:val="00B131B8"/>
    <w:rsid w:val="00B13780"/>
    <w:rsid w:val="00B13E3B"/>
    <w:rsid w:val="00B14FD6"/>
    <w:rsid w:val="00B15620"/>
    <w:rsid w:val="00B16D30"/>
    <w:rsid w:val="00B17441"/>
    <w:rsid w:val="00B17E7E"/>
    <w:rsid w:val="00B20207"/>
    <w:rsid w:val="00B20408"/>
    <w:rsid w:val="00B22AC0"/>
    <w:rsid w:val="00B22C44"/>
    <w:rsid w:val="00B236C8"/>
    <w:rsid w:val="00B247DD"/>
    <w:rsid w:val="00B2516A"/>
    <w:rsid w:val="00B253F5"/>
    <w:rsid w:val="00B2548D"/>
    <w:rsid w:val="00B259DD"/>
    <w:rsid w:val="00B26381"/>
    <w:rsid w:val="00B26F1D"/>
    <w:rsid w:val="00B273CC"/>
    <w:rsid w:val="00B27634"/>
    <w:rsid w:val="00B30493"/>
    <w:rsid w:val="00B351F3"/>
    <w:rsid w:val="00B355D3"/>
    <w:rsid w:val="00B3600B"/>
    <w:rsid w:val="00B37DBB"/>
    <w:rsid w:val="00B40609"/>
    <w:rsid w:val="00B40B4D"/>
    <w:rsid w:val="00B40C4E"/>
    <w:rsid w:val="00B417C1"/>
    <w:rsid w:val="00B42088"/>
    <w:rsid w:val="00B4220C"/>
    <w:rsid w:val="00B42991"/>
    <w:rsid w:val="00B44981"/>
    <w:rsid w:val="00B455EE"/>
    <w:rsid w:val="00B456A3"/>
    <w:rsid w:val="00B45811"/>
    <w:rsid w:val="00B46208"/>
    <w:rsid w:val="00B47681"/>
    <w:rsid w:val="00B47A34"/>
    <w:rsid w:val="00B47ADE"/>
    <w:rsid w:val="00B47DC2"/>
    <w:rsid w:val="00B503C5"/>
    <w:rsid w:val="00B50B8B"/>
    <w:rsid w:val="00B50FFE"/>
    <w:rsid w:val="00B51DA9"/>
    <w:rsid w:val="00B521B6"/>
    <w:rsid w:val="00B54316"/>
    <w:rsid w:val="00B5544D"/>
    <w:rsid w:val="00B56351"/>
    <w:rsid w:val="00B60500"/>
    <w:rsid w:val="00B62126"/>
    <w:rsid w:val="00B633DD"/>
    <w:rsid w:val="00B63CD5"/>
    <w:rsid w:val="00B646CC"/>
    <w:rsid w:val="00B65AE7"/>
    <w:rsid w:val="00B661CC"/>
    <w:rsid w:val="00B6688D"/>
    <w:rsid w:val="00B67715"/>
    <w:rsid w:val="00B67FB7"/>
    <w:rsid w:val="00B72495"/>
    <w:rsid w:val="00B72AC1"/>
    <w:rsid w:val="00B72FF4"/>
    <w:rsid w:val="00B741D0"/>
    <w:rsid w:val="00B74B0B"/>
    <w:rsid w:val="00B752B1"/>
    <w:rsid w:val="00B755C3"/>
    <w:rsid w:val="00B75ADA"/>
    <w:rsid w:val="00B77ADA"/>
    <w:rsid w:val="00B80E13"/>
    <w:rsid w:val="00B81EBE"/>
    <w:rsid w:val="00B8335E"/>
    <w:rsid w:val="00B83AFB"/>
    <w:rsid w:val="00B852B8"/>
    <w:rsid w:val="00B85381"/>
    <w:rsid w:val="00B85585"/>
    <w:rsid w:val="00B8565D"/>
    <w:rsid w:val="00B85B79"/>
    <w:rsid w:val="00B85BD2"/>
    <w:rsid w:val="00B86983"/>
    <w:rsid w:val="00B869F0"/>
    <w:rsid w:val="00B90E60"/>
    <w:rsid w:val="00B9175D"/>
    <w:rsid w:val="00B9210F"/>
    <w:rsid w:val="00B92392"/>
    <w:rsid w:val="00B92FAD"/>
    <w:rsid w:val="00B96511"/>
    <w:rsid w:val="00B9740F"/>
    <w:rsid w:val="00B97A75"/>
    <w:rsid w:val="00BA0766"/>
    <w:rsid w:val="00BA1CBC"/>
    <w:rsid w:val="00BA5B40"/>
    <w:rsid w:val="00BA679F"/>
    <w:rsid w:val="00BA78B9"/>
    <w:rsid w:val="00BB0598"/>
    <w:rsid w:val="00BB0639"/>
    <w:rsid w:val="00BB0ABF"/>
    <w:rsid w:val="00BB1581"/>
    <w:rsid w:val="00BB2679"/>
    <w:rsid w:val="00BB4306"/>
    <w:rsid w:val="00BB44BF"/>
    <w:rsid w:val="00BB4E19"/>
    <w:rsid w:val="00BB75A9"/>
    <w:rsid w:val="00BB7777"/>
    <w:rsid w:val="00BC002E"/>
    <w:rsid w:val="00BC18F4"/>
    <w:rsid w:val="00BC22E6"/>
    <w:rsid w:val="00BC3907"/>
    <w:rsid w:val="00BC3CA9"/>
    <w:rsid w:val="00BC46C5"/>
    <w:rsid w:val="00BC54AC"/>
    <w:rsid w:val="00BC6E65"/>
    <w:rsid w:val="00BD02ED"/>
    <w:rsid w:val="00BD1740"/>
    <w:rsid w:val="00BD1BC2"/>
    <w:rsid w:val="00BD1C20"/>
    <w:rsid w:val="00BD1F28"/>
    <w:rsid w:val="00BD278E"/>
    <w:rsid w:val="00BD2923"/>
    <w:rsid w:val="00BD2A08"/>
    <w:rsid w:val="00BD4142"/>
    <w:rsid w:val="00BD7355"/>
    <w:rsid w:val="00BE0CB5"/>
    <w:rsid w:val="00BE0CCB"/>
    <w:rsid w:val="00BE2ACB"/>
    <w:rsid w:val="00BE5DDF"/>
    <w:rsid w:val="00BE7173"/>
    <w:rsid w:val="00BE762F"/>
    <w:rsid w:val="00BF0A5C"/>
    <w:rsid w:val="00BF1435"/>
    <w:rsid w:val="00BF229E"/>
    <w:rsid w:val="00BF238F"/>
    <w:rsid w:val="00BF2F94"/>
    <w:rsid w:val="00BF3540"/>
    <w:rsid w:val="00BF62A6"/>
    <w:rsid w:val="00BF6E30"/>
    <w:rsid w:val="00BF7870"/>
    <w:rsid w:val="00BF7C35"/>
    <w:rsid w:val="00C0014C"/>
    <w:rsid w:val="00C015D6"/>
    <w:rsid w:val="00C024B2"/>
    <w:rsid w:val="00C034B8"/>
    <w:rsid w:val="00C053BC"/>
    <w:rsid w:val="00C055FE"/>
    <w:rsid w:val="00C10F00"/>
    <w:rsid w:val="00C118E6"/>
    <w:rsid w:val="00C1311F"/>
    <w:rsid w:val="00C144F0"/>
    <w:rsid w:val="00C14EFC"/>
    <w:rsid w:val="00C15153"/>
    <w:rsid w:val="00C159DE"/>
    <w:rsid w:val="00C1713E"/>
    <w:rsid w:val="00C17A17"/>
    <w:rsid w:val="00C2511C"/>
    <w:rsid w:val="00C2606E"/>
    <w:rsid w:val="00C31CD3"/>
    <w:rsid w:val="00C3254D"/>
    <w:rsid w:val="00C325A7"/>
    <w:rsid w:val="00C35203"/>
    <w:rsid w:val="00C35EBF"/>
    <w:rsid w:val="00C36B09"/>
    <w:rsid w:val="00C403DA"/>
    <w:rsid w:val="00C40483"/>
    <w:rsid w:val="00C4052E"/>
    <w:rsid w:val="00C40DDA"/>
    <w:rsid w:val="00C41C3E"/>
    <w:rsid w:val="00C41EA6"/>
    <w:rsid w:val="00C42351"/>
    <w:rsid w:val="00C428E6"/>
    <w:rsid w:val="00C442E4"/>
    <w:rsid w:val="00C45DA4"/>
    <w:rsid w:val="00C5026E"/>
    <w:rsid w:val="00C50890"/>
    <w:rsid w:val="00C509E1"/>
    <w:rsid w:val="00C50F40"/>
    <w:rsid w:val="00C542B6"/>
    <w:rsid w:val="00C546C8"/>
    <w:rsid w:val="00C54CE5"/>
    <w:rsid w:val="00C55080"/>
    <w:rsid w:val="00C55F37"/>
    <w:rsid w:val="00C5747E"/>
    <w:rsid w:val="00C57A60"/>
    <w:rsid w:val="00C60928"/>
    <w:rsid w:val="00C60ED7"/>
    <w:rsid w:val="00C621B8"/>
    <w:rsid w:val="00C64982"/>
    <w:rsid w:val="00C652E9"/>
    <w:rsid w:val="00C65B7E"/>
    <w:rsid w:val="00C66F28"/>
    <w:rsid w:val="00C6714D"/>
    <w:rsid w:val="00C673F0"/>
    <w:rsid w:val="00C7029D"/>
    <w:rsid w:val="00C73183"/>
    <w:rsid w:val="00C733B2"/>
    <w:rsid w:val="00C73559"/>
    <w:rsid w:val="00C73FD6"/>
    <w:rsid w:val="00C74F11"/>
    <w:rsid w:val="00C75EAD"/>
    <w:rsid w:val="00C76B40"/>
    <w:rsid w:val="00C8000C"/>
    <w:rsid w:val="00C804CD"/>
    <w:rsid w:val="00C806A6"/>
    <w:rsid w:val="00C806BB"/>
    <w:rsid w:val="00C80ADB"/>
    <w:rsid w:val="00C80B6E"/>
    <w:rsid w:val="00C811BB"/>
    <w:rsid w:val="00C816DA"/>
    <w:rsid w:val="00C82214"/>
    <w:rsid w:val="00C823F7"/>
    <w:rsid w:val="00C824A6"/>
    <w:rsid w:val="00C82B85"/>
    <w:rsid w:val="00C831D8"/>
    <w:rsid w:val="00C83D45"/>
    <w:rsid w:val="00C85FD1"/>
    <w:rsid w:val="00C86427"/>
    <w:rsid w:val="00C8653C"/>
    <w:rsid w:val="00C86A72"/>
    <w:rsid w:val="00C86A77"/>
    <w:rsid w:val="00C901AE"/>
    <w:rsid w:val="00C90C4E"/>
    <w:rsid w:val="00C92012"/>
    <w:rsid w:val="00C92A0D"/>
    <w:rsid w:val="00C92E36"/>
    <w:rsid w:val="00C93752"/>
    <w:rsid w:val="00C957D7"/>
    <w:rsid w:val="00C962F3"/>
    <w:rsid w:val="00C96499"/>
    <w:rsid w:val="00C97800"/>
    <w:rsid w:val="00C97C18"/>
    <w:rsid w:val="00CA11CD"/>
    <w:rsid w:val="00CA1404"/>
    <w:rsid w:val="00CA266A"/>
    <w:rsid w:val="00CA37B2"/>
    <w:rsid w:val="00CA6A0B"/>
    <w:rsid w:val="00CA74CC"/>
    <w:rsid w:val="00CB07D4"/>
    <w:rsid w:val="00CB1083"/>
    <w:rsid w:val="00CB1706"/>
    <w:rsid w:val="00CB3F9A"/>
    <w:rsid w:val="00CB5C97"/>
    <w:rsid w:val="00CB6B4F"/>
    <w:rsid w:val="00CC03C3"/>
    <w:rsid w:val="00CC11BC"/>
    <w:rsid w:val="00CC136C"/>
    <w:rsid w:val="00CC1BDB"/>
    <w:rsid w:val="00CC22F9"/>
    <w:rsid w:val="00CC40E8"/>
    <w:rsid w:val="00CC42B8"/>
    <w:rsid w:val="00CC4C4E"/>
    <w:rsid w:val="00CC76A9"/>
    <w:rsid w:val="00CC7969"/>
    <w:rsid w:val="00CD04FE"/>
    <w:rsid w:val="00CD080C"/>
    <w:rsid w:val="00CD13CB"/>
    <w:rsid w:val="00CD14A7"/>
    <w:rsid w:val="00CD1EE8"/>
    <w:rsid w:val="00CD3B45"/>
    <w:rsid w:val="00CD4613"/>
    <w:rsid w:val="00CD4B6A"/>
    <w:rsid w:val="00CD516B"/>
    <w:rsid w:val="00CD55B4"/>
    <w:rsid w:val="00CD6283"/>
    <w:rsid w:val="00CD68B5"/>
    <w:rsid w:val="00CD7D75"/>
    <w:rsid w:val="00CE1227"/>
    <w:rsid w:val="00CE2D95"/>
    <w:rsid w:val="00CE39FA"/>
    <w:rsid w:val="00CE43E0"/>
    <w:rsid w:val="00CE4ED9"/>
    <w:rsid w:val="00CE55E3"/>
    <w:rsid w:val="00CE59AF"/>
    <w:rsid w:val="00CE5AFC"/>
    <w:rsid w:val="00CE5CDD"/>
    <w:rsid w:val="00CE652A"/>
    <w:rsid w:val="00CE77EE"/>
    <w:rsid w:val="00CE77F4"/>
    <w:rsid w:val="00CE7F59"/>
    <w:rsid w:val="00CF0B35"/>
    <w:rsid w:val="00CF0FA9"/>
    <w:rsid w:val="00CF1019"/>
    <w:rsid w:val="00CF297B"/>
    <w:rsid w:val="00CF3FEE"/>
    <w:rsid w:val="00CF643B"/>
    <w:rsid w:val="00CF743D"/>
    <w:rsid w:val="00CF7628"/>
    <w:rsid w:val="00D01BFE"/>
    <w:rsid w:val="00D0333D"/>
    <w:rsid w:val="00D0386E"/>
    <w:rsid w:val="00D04525"/>
    <w:rsid w:val="00D048A3"/>
    <w:rsid w:val="00D058EC"/>
    <w:rsid w:val="00D060AA"/>
    <w:rsid w:val="00D0706C"/>
    <w:rsid w:val="00D0779E"/>
    <w:rsid w:val="00D100E7"/>
    <w:rsid w:val="00D1237B"/>
    <w:rsid w:val="00D12510"/>
    <w:rsid w:val="00D126FA"/>
    <w:rsid w:val="00D12A15"/>
    <w:rsid w:val="00D147C5"/>
    <w:rsid w:val="00D14A87"/>
    <w:rsid w:val="00D15051"/>
    <w:rsid w:val="00D17075"/>
    <w:rsid w:val="00D2086F"/>
    <w:rsid w:val="00D24570"/>
    <w:rsid w:val="00D245B4"/>
    <w:rsid w:val="00D24629"/>
    <w:rsid w:val="00D27A8F"/>
    <w:rsid w:val="00D27A9F"/>
    <w:rsid w:val="00D312D1"/>
    <w:rsid w:val="00D32ADA"/>
    <w:rsid w:val="00D33E11"/>
    <w:rsid w:val="00D353EB"/>
    <w:rsid w:val="00D3558C"/>
    <w:rsid w:val="00D356E6"/>
    <w:rsid w:val="00D419ED"/>
    <w:rsid w:val="00D42679"/>
    <w:rsid w:val="00D42791"/>
    <w:rsid w:val="00D43293"/>
    <w:rsid w:val="00D4361F"/>
    <w:rsid w:val="00D43785"/>
    <w:rsid w:val="00D43D0C"/>
    <w:rsid w:val="00D45B88"/>
    <w:rsid w:val="00D47287"/>
    <w:rsid w:val="00D4731D"/>
    <w:rsid w:val="00D47D96"/>
    <w:rsid w:val="00D5044F"/>
    <w:rsid w:val="00D50912"/>
    <w:rsid w:val="00D50CDD"/>
    <w:rsid w:val="00D51018"/>
    <w:rsid w:val="00D51734"/>
    <w:rsid w:val="00D52D85"/>
    <w:rsid w:val="00D54487"/>
    <w:rsid w:val="00D54A0D"/>
    <w:rsid w:val="00D564CC"/>
    <w:rsid w:val="00D56A90"/>
    <w:rsid w:val="00D57129"/>
    <w:rsid w:val="00D60451"/>
    <w:rsid w:val="00D61FEB"/>
    <w:rsid w:val="00D625FE"/>
    <w:rsid w:val="00D62FF2"/>
    <w:rsid w:val="00D64686"/>
    <w:rsid w:val="00D65283"/>
    <w:rsid w:val="00D65891"/>
    <w:rsid w:val="00D66CB9"/>
    <w:rsid w:val="00D66DAE"/>
    <w:rsid w:val="00D67768"/>
    <w:rsid w:val="00D67E8F"/>
    <w:rsid w:val="00D70366"/>
    <w:rsid w:val="00D70869"/>
    <w:rsid w:val="00D71006"/>
    <w:rsid w:val="00D713A0"/>
    <w:rsid w:val="00D72225"/>
    <w:rsid w:val="00D72503"/>
    <w:rsid w:val="00D72616"/>
    <w:rsid w:val="00D7389D"/>
    <w:rsid w:val="00D73CC4"/>
    <w:rsid w:val="00D73DE6"/>
    <w:rsid w:val="00D74437"/>
    <w:rsid w:val="00D74E3A"/>
    <w:rsid w:val="00D76034"/>
    <w:rsid w:val="00D76304"/>
    <w:rsid w:val="00D764A1"/>
    <w:rsid w:val="00D77155"/>
    <w:rsid w:val="00D77919"/>
    <w:rsid w:val="00D81200"/>
    <w:rsid w:val="00D81712"/>
    <w:rsid w:val="00D819EA"/>
    <w:rsid w:val="00D81C91"/>
    <w:rsid w:val="00D82941"/>
    <w:rsid w:val="00D82F3A"/>
    <w:rsid w:val="00D83C56"/>
    <w:rsid w:val="00D84AE5"/>
    <w:rsid w:val="00D852EB"/>
    <w:rsid w:val="00D8647E"/>
    <w:rsid w:val="00D868D0"/>
    <w:rsid w:val="00D87183"/>
    <w:rsid w:val="00D91CC6"/>
    <w:rsid w:val="00D93981"/>
    <w:rsid w:val="00D94AD3"/>
    <w:rsid w:val="00D9521D"/>
    <w:rsid w:val="00D961FE"/>
    <w:rsid w:val="00D966FE"/>
    <w:rsid w:val="00D96D4F"/>
    <w:rsid w:val="00DA1032"/>
    <w:rsid w:val="00DA18D3"/>
    <w:rsid w:val="00DA198E"/>
    <w:rsid w:val="00DA3A70"/>
    <w:rsid w:val="00DA4E76"/>
    <w:rsid w:val="00DA4F6D"/>
    <w:rsid w:val="00DA5365"/>
    <w:rsid w:val="00DA5B0D"/>
    <w:rsid w:val="00DA5F8D"/>
    <w:rsid w:val="00DA601D"/>
    <w:rsid w:val="00DA62D0"/>
    <w:rsid w:val="00DA67B1"/>
    <w:rsid w:val="00DA6962"/>
    <w:rsid w:val="00DA74E7"/>
    <w:rsid w:val="00DA7721"/>
    <w:rsid w:val="00DA77F3"/>
    <w:rsid w:val="00DB201C"/>
    <w:rsid w:val="00DB28A0"/>
    <w:rsid w:val="00DB32BB"/>
    <w:rsid w:val="00DB35CD"/>
    <w:rsid w:val="00DB47FC"/>
    <w:rsid w:val="00DB4CF0"/>
    <w:rsid w:val="00DB6D8C"/>
    <w:rsid w:val="00DB6F39"/>
    <w:rsid w:val="00DC0264"/>
    <w:rsid w:val="00DC100F"/>
    <w:rsid w:val="00DC3861"/>
    <w:rsid w:val="00DC5E61"/>
    <w:rsid w:val="00DC65D2"/>
    <w:rsid w:val="00DD03B4"/>
    <w:rsid w:val="00DD05F1"/>
    <w:rsid w:val="00DD073C"/>
    <w:rsid w:val="00DD1798"/>
    <w:rsid w:val="00DD1B37"/>
    <w:rsid w:val="00DD1E3D"/>
    <w:rsid w:val="00DD3886"/>
    <w:rsid w:val="00DD7F89"/>
    <w:rsid w:val="00DE195D"/>
    <w:rsid w:val="00DE29E9"/>
    <w:rsid w:val="00DE3055"/>
    <w:rsid w:val="00DE36EA"/>
    <w:rsid w:val="00DE43DE"/>
    <w:rsid w:val="00DE4466"/>
    <w:rsid w:val="00DF010C"/>
    <w:rsid w:val="00DF0A08"/>
    <w:rsid w:val="00DF0AB0"/>
    <w:rsid w:val="00DF0ADA"/>
    <w:rsid w:val="00DF0DBA"/>
    <w:rsid w:val="00DF14F8"/>
    <w:rsid w:val="00DF1F64"/>
    <w:rsid w:val="00DF346D"/>
    <w:rsid w:val="00DF5B4E"/>
    <w:rsid w:val="00DF6208"/>
    <w:rsid w:val="00DF634F"/>
    <w:rsid w:val="00DF6CD8"/>
    <w:rsid w:val="00E006DC"/>
    <w:rsid w:val="00E007F9"/>
    <w:rsid w:val="00E00892"/>
    <w:rsid w:val="00E0149B"/>
    <w:rsid w:val="00E02824"/>
    <w:rsid w:val="00E042FD"/>
    <w:rsid w:val="00E060BB"/>
    <w:rsid w:val="00E06214"/>
    <w:rsid w:val="00E0676D"/>
    <w:rsid w:val="00E07340"/>
    <w:rsid w:val="00E078BE"/>
    <w:rsid w:val="00E07DA0"/>
    <w:rsid w:val="00E10A25"/>
    <w:rsid w:val="00E125B8"/>
    <w:rsid w:val="00E13DC2"/>
    <w:rsid w:val="00E1471D"/>
    <w:rsid w:val="00E1532B"/>
    <w:rsid w:val="00E15817"/>
    <w:rsid w:val="00E16974"/>
    <w:rsid w:val="00E201B7"/>
    <w:rsid w:val="00E20D98"/>
    <w:rsid w:val="00E212B3"/>
    <w:rsid w:val="00E2130C"/>
    <w:rsid w:val="00E21EB6"/>
    <w:rsid w:val="00E22B14"/>
    <w:rsid w:val="00E22E6B"/>
    <w:rsid w:val="00E236CC"/>
    <w:rsid w:val="00E2612E"/>
    <w:rsid w:val="00E26576"/>
    <w:rsid w:val="00E300B1"/>
    <w:rsid w:val="00E30357"/>
    <w:rsid w:val="00E31846"/>
    <w:rsid w:val="00E330E4"/>
    <w:rsid w:val="00E333F1"/>
    <w:rsid w:val="00E33D0B"/>
    <w:rsid w:val="00E34ACA"/>
    <w:rsid w:val="00E3628F"/>
    <w:rsid w:val="00E36C9D"/>
    <w:rsid w:val="00E374F3"/>
    <w:rsid w:val="00E417F3"/>
    <w:rsid w:val="00E4207D"/>
    <w:rsid w:val="00E420EA"/>
    <w:rsid w:val="00E431F2"/>
    <w:rsid w:val="00E452BE"/>
    <w:rsid w:val="00E459D3"/>
    <w:rsid w:val="00E47D85"/>
    <w:rsid w:val="00E47F5C"/>
    <w:rsid w:val="00E509FB"/>
    <w:rsid w:val="00E50CC8"/>
    <w:rsid w:val="00E52A46"/>
    <w:rsid w:val="00E53B5E"/>
    <w:rsid w:val="00E53E6E"/>
    <w:rsid w:val="00E54D3F"/>
    <w:rsid w:val="00E56505"/>
    <w:rsid w:val="00E61518"/>
    <w:rsid w:val="00E62E7B"/>
    <w:rsid w:val="00E63186"/>
    <w:rsid w:val="00E64B47"/>
    <w:rsid w:val="00E64EE2"/>
    <w:rsid w:val="00E67427"/>
    <w:rsid w:val="00E7309D"/>
    <w:rsid w:val="00E7726F"/>
    <w:rsid w:val="00E77A6D"/>
    <w:rsid w:val="00E806FE"/>
    <w:rsid w:val="00E81FDA"/>
    <w:rsid w:val="00E824EE"/>
    <w:rsid w:val="00E82AB2"/>
    <w:rsid w:val="00E82EF5"/>
    <w:rsid w:val="00E83E22"/>
    <w:rsid w:val="00E846D4"/>
    <w:rsid w:val="00E84B42"/>
    <w:rsid w:val="00E86540"/>
    <w:rsid w:val="00E904AC"/>
    <w:rsid w:val="00E93E6A"/>
    <w:rsid w:val="00E944BF"/>
    <w:rsid w:val="00E95A03"/>
    <w:rsid w:val="00EA06E3"/>
    <w:rsid w:val="00EA1BBC"/>
    <w:rsid w:val="00EA35AA"/>
    <w:rsid w:val="00EA3876"/>
    <w:rsid w:val="00EA39CD"/>
    <w:rsid w:val="00EA3BAD"/>
    <w:rsid w:val="00EA67C1"/>
    <w:rsid w:val="00EA741D"/>
    <w:rsid w:val="00EB03F7"/>
    <w:rsid w:val="00EB0C54"/>
    <w:rsid w:val="00EB16ED"/>
    <w:rsid w:val="00EB1DEE"/>
    <w:rsid w:val="00EB2871"/>
    <w:rsid w:val="00EB395E"/>
    <w:rsid w:val="00EB5D91"/>
    <w:rsid w:val="00EB5D95"/>
    <w:rsid w:val="00EB6785"/>
    <w:rsid w:val="00EB6E4B"/>
    <w:rsid w:val="00EB76AB"/>
    <w:rsid w:val="00EB7C66"/>
    <w:rsid w:val="00EC05E4"/>
    <w:rsid w:val="00EC061F"/>
    <w:rsid w:val="00EC2D01"/>
    <w:rsid w:val="00EC3F6B"/>
    <w:rsid w:val="00EC533A"/>
    <w:rsid w:val="00EC6898"/>
    <w:rsid w:val="00EC7FD3"/>
    <w:rsid w:val="00ED0936"/>
    <w:rsid w:val="00ED15F1"/>
    <w:rsid w:val="00ED17A5"/>
    <w:rsid w:val="00ED1EBC"/>
    <w:rsid w:val="00ED2960"/>
    <w:rsid w:val="00ED3616"/>
    <w:rsid w:val="00ED3A06"/>
    <w:rsid w:val="00ED4214"/>
    <w:rsid w:val="00ED452E"/>
    <w:rsid w:val="00ED4907"/>
    <w:rsid w:val="00ED5546"/>
    <w:rsid w:val="00ED6358"/>
    <w:rsid w:val="00ED6852"/>
    <w:rsid w:val="00ED7C7A"/>
    <w:rsid w:val="00ED7FC9"/>
    <w:rsid w:val="00EE00CF"/>
    <w:rsid w:val="00EE05A2"/>
    <w:rsid w:val="00EE0E84"/>
    <w:rsid w:val="00EE1191"/>
    <w:rsid w:val="00EE1CAA"/>
    <w:rsid w:val="00EE3B53"/>
    <w:rsid w:val="00EE462A"/>
    <w:rsid w:val="00EE62C6"/>
    <w:rsid w:val="00EE777F"/>
    <w:rsid w:val="00EF1AB0"/>
    <w:rsid w:val="00EF27D0"/>
    <w:rsid w:val="00EF3143"/>
    <w:rsid w:val="00EF55DD"/>
    <w:rsid w:val="00EF6FDE"/>
    <w:rsid w:val="00EF7486"/>
    <w:rsid w:val="00F01466"/>
    <w:rsid w:val="00F0204A"/>
    <w:rsid w:val="00F038EF"/>
    <w:rsid w:val="00F03CB1"/>
    <w:rsid w:val="00F0514A"/>
    <w:rsid w:val="00F0569B"/>
    <w:rsid w:val="00F06B7B"/>
    <w:rsid w:val="00F06D33"/>
    <w:rsid w:val="00F10CE3"/>
    <w:rsid w:val="00F1220A"/>
    <w:rsid w:val="00F13B6D"/>
    <w:rsid w:val="00F145B8"/>
    <w:rsid w:val="00F15946"/>
    <w:rsid w:val="00F16E63"/>
    <w:rsid w:val="00F17A8B"/>
    <w:rsid w:val="00F2079A"/>
    <w:rsid w:val="00F20C06"/>
    <w:rsid w:val="00F2263D"/>
    <w:rsid w:val="00F22E22"/>
    <w:rsid w:val="00F247E6"/>
    <w:rsid w:val="00F25670"/>
    <w:rsid w:val="00F258D4"/>
    <w:rsid w:val="00F25B97"/>
    <w:rsid w:val="00F26AB3"/>
    <w:rsid w:val="00F26D0F"/>
    <w:rsid w:val="00F2706A"/>
    <w:rsid w:val="00F272C5"/>
    <w:rsid w:val="00F3018F"/>
    <w:rsid w:val="00F32736"/>
    <w:rsid w:val="00F3291A"/>
    <w:rsid w:val="00F32EB6"/>
    <w:rsid w:val="00F3779D"/>
    <w:rsid w:val="00F37AF6"/>
    <w:rsid w:val="00F41931"/>
    <w:rsid w:val="00F41EBE"/>
    <w:rsid w:val="00F420DF"/>
    <w:rsid w:val="00F46CEC"/>
    <w:rsid w:val="00F47F8F"/>
    <w:rsid w:val="00F5481C"/>
    <w:rsid w:val="00F555C6"/>
    <w:rsid w:val="00F57736"/>
    <w:rsid w:val="00F5795C"/>
    <w:rsid w:val="00F616CC"/>
    <w:rsid w:val="00F61C86"/>
    <w:rsid w:val="00F61F8A"/>
    <w:rsid w:val="00F6200D"/>
    <w:rsid w:val="00F629B6"/>
    <w:rsid w:val="00F6356C"/>
    <w:rsid w:val="00F63902"/>
    <w:rsid w:val="00F6464B"/>
    <w:rsid w:val="00F64A5B"/>
    <w:rsid w:val="00F67057"/>
    <w:rsid w:val="00F674D0"/>
    <w:rsid w:val="00F71343"/>
    <w:rsid w:val="00F714FA"/>
    <w:rsid w:val="00F72576"/>
    <w:rsid w:val="00F735FB"/>
    <w:rsid w:val="00F750BC"/>
    <w:rsid w:val="00F75C52"/>
    <w:rsid w:val="00F762B0"/>
    <w:rsid w:val="00F7775A"/>
    <w:rsid w:val="00F805DD"/>
    <w:rsid w:val="00F8097C"/>
    <w:rsid w:val="00F811F6"/>
    <w:rsid w:val="00F8145B"/>
    <w:rsid w:val="00F816F6"/>
    <w:rsid w:val="00F82064"/>
    <w:rsid w:val="00F82827"/>
    <w:rsid w:val="00F8300E"/>
    <w:rsid w:val="00F84157"/>
    <w:rsid w:val="00F841D8"/>
    <w:rsid w:val="00F8421F"/>
    <w:rsid w:val="00F84398"/>
    <w:rsid w:val="00F84585"/>
    <w:rsid w:val="00F866FD"/>
    <w:rsid w:val="00F86F1C"/>
    <w:rsid w:val="00F87386"/>
    <w:rsid w:val="00F912FF"/>
    <w:rsid w:val="00F91356"/>
    <w:rsid w:val="00F919AB"/>
    <w:rsid w:val="00F91E80"/>
    <w:rsid w:val="00F9217B"/>
    <w:rsid w:val="00F934F5"/>
    <w:rsid w:val="00F9402C"/>
    <w:rsid w:val="00F945E0"/>
    <w:rsid w:val="00F94B94"/>
    <w:rsid w:val="00F9529E"/>
    <w:rsid w:val="00F96F4C"/>
    <w:rsid w:val="00F9742B"/>
    <w:rsid w:val="00F97CF1"/>
    <w:rsid w:val="00F97EE2"/>
    <w:rsid w:val="00FA06CD"/>
    <w:rsid w:val="00FA082B"/>
    <w:rsid w:val="00FA084E"/>
    <w:rsid w:val="00FA0F04"/>
    <w:rsid w:val="00FA13DC"/>
    <w:rsid w:val="00FA13DE"/>
    <w:rsid w:val="00FA2529"/>
    <w:rsid w:val="00FA2F1E"/>
    <w:rsid w:val="00FA4BD6"/>
    <w:rsid w:val="00FA7A9E"/>
    <w:rsid w:val="00FB039E"/>
    <w:rsid w:val="00FB06D6"/>
    <w:rsid w:val="00FB091A"/>
    <w:rsid w:val="00FB135F"/>
    <w:rsid w:val="00FB259D"/>
    <w:rsid w:val="00FB2A4A"/>
    <w:rsid w:val="00FB6F8E"/>
    <w:rsid w:val="00FB78B6"/>
    <w:rsid w:val="00FB79AE"/>
    <w:rsid w:val="00FC0FD1"/>
    <w:rsid w:val="00FC169E"/>
    <w:rsid w:val="00FC184C"/>
    <w:rsid w:val="00FC1DD1"/>
    <w:rsid w:val="00FC34D6"/>
    <w:rsid w:val="00FC3938"/>
    <w:rsid w:val="00FC4202"/>
    <w:rsid w:val="00FC52C6"/>
    <w:rsid w:val="00FC58B5"/>
    <w:rsid w:val="00FC643D"/>
    <w:rsid w:val="00FC7B6A"/>
    <w:rsid w:val="00FD1239"/>
    <w:rsid w:val="00FD1D8F"/>
    <w:rsid w:val="00FD37BB"/>
    <w:rsid w:val="00FD3858"/>
    <w:rsid w:val="00FD4D4E"/>
    <w:rsid w:val="00FD616B"/>
    <w:rsid w:val="00FD635A"/>
    <w:rsid w:val="00FD6F82"/>
    <w:rsid w:val="00FE02AD"/>
    <w:rsid w:val="00FE0525"/>
    <w:rsid w:val="00FE1DF0"/>
    <w:rsid w:val="00FE228C"/>
    <w:rsid w:val="00FE22CE"/>
    <w:rsid w:val="00FE272A"/>
    <w:rsid w:val="00FE3666"/>
    <w:rsid w:val="00FE3861"/>
    <w:rsid w:val="00FE4901"/>
    <w:rsid w:val="00FE508A"/>
    <w:rsid w:val="00FE5A60"/>
    <w:rsid w:val="00FE5C99"/>
    <w:rsid w:val="00FE648C"/>
    <w:rsid w:val="00FE64C4"/>
    <w:rsid w:val="00FE746F"/>
    <w:rsid w:val="00FF0235"/>
    <w:rsid w:val="00FF02F5"/>
    <w:rsid w:val="00FF4E01"/>
    <w:rsid w:val="00FF50A6"/>
    <w:rsid w:val="00FF6D0A"/>
    <w:rsid w:val="00FF7291"/>
    <w:rsid w:val="00FF7DB2"/>
    <w:rsid w:val="00FF7F79"/>
    <w:rsid w:val="015566F9"/>
    <w:rsid w:val="01825861"/>
    <w:rsid w:val="01B6EC9B"/>
    <w:rsid w:val="031E28C2"/>
    <w:rsid w:val="036C9CFD"/>
    <w:rsid w:val="0491DC47"/>
    <w:rsid w:val="055295CC"/>
    <w:rsid w:val="059BD202"/>
    <w:rsid w:val="0626976C"/>
    <w:rsid w:val="068A4E5A"/>
    <w:rsid w:val="072AE70B"/>
    <w:rsid w:val="08B8CC0D"/>
    <w:rsid w:val="08DE16BA"/>
    <w:rsid w:val="0A067B6B"/>
    <w:rsid w:val="0AA164FD"/>
    <w:rsid w:val="0AAADFFC"/>
    <w:rsid w:val="0AB0671B"/>
    <w:rsid w:val="0CBE6E05"/>
    <w:rsid w:val="0D196C34"/>
    <w:rsid w:val="0E6182D1"/>
    <w:rsid w:val="0E6B8BAF"/>
    <w:rsid w:val="0F64F92C"/>
    <w:rsid w:val="0FB2AE80"/>
    <w:rsid w:val="0FB58C6A"/>
    <w:rsid w:val="0FE10219"/>
    <w:rsid w:val="1110A655"/>
    <w:rsid w:val="1117CC04"/>
    <w:rsid w:val="1124874B"/>
    <w:rsid w:val="117C3B90"/>
    <w:rsid w:val="117DEE02"/>
    <w:rsid w:val="11D9B8D1"/>
    <w:rsid w:val="126A0E08"/>
    <w:rsid w:val="12CCF426"/>
    <w:rsid w:val="1382282E"/>
    <w:rsid w:val="146D5181"/>
    <w:rsid w:val="14795386"/>
    <w:rsid w:val="15574CA1"/>
    <w:rsid w:val="1562D9AB"/>
    <w:rsid w:val="16509C55"/>
    <w:rsid w:val="1653C3F9"/>
    <w:rsid w:val="16AE56D3"/>
    <w:rsid w:val="16F31D02"/>
    <w:rsid w:val="174FAA8E"/>
    <w:rsid w:val="17542DFA"/>
    <w:rsid w:val="177738FF"/>
    <w:rsid w:val="18D56A4F"/>
    <w:rsid w:val="194BDCD8"/>
    <w:rsid w:val="19C4AEA5"/>
    <w:rsid w:val="1A0A6397"/>
    <w:rsid w:val="1C2A043F"/>
    <w:rsid w:val="1C4B6F64"/>
    <w:rsid w:val="1C815E49"/>
    <w:rsid w:val="1CBCE39E"/>
    <w:rsid w:val="1CEE9F50"/>
    <w:rsid w:val="1D1CFF0B"/>
    <w:rsid w:val="1D471BEF"/>
    <w:rsid w:val="1D64D6D8"/>
    <w:rsid w:val="1EA2463D"/>
    <w:rsid w:val="1EF1A41E"/>
    <w:rsid w:val="1EF247E6"/>
    <w:rsid w:val="1EFE2EE7"/>
    <w:rsid w:val="1F469A25"/>
    <w:rsid w:val="1F836200"/>
    <w:rsid w:val="1F99AF98"/>
    <w:rsid w:val="1FBF94B5"/>
    <w:rsid w:val="2057548F"/>
    <w:rsid w:val="20F9C31E"/>
    <w:rsid w:val="21337AE7"/>
    <w:rsid w:val="214418B1"/>
    <w:rsid w:val="222AFBB6"/>
    <w:rsid w:val="22B66D7C"/>
    <w:rsid w:val="249305D8"/>
    <w:rsid w:val="2500AE9C"/>
    <w:rsid w:val="252F6AE3"/>
    <w:rsid w:val="25D9EE54"/>
    <w:rsid w:val="269F2A7F"/>
    <w:rsid w:val="26C546F7"/>
    <w:rsid w:val="26D5B2FB"/>
    <w:rsid w:val="26F7E3F9"/>
    <w:rsid w:val="26FABD45"/>
    <w:rsid w:val="276BEE47"/>
    <w:rsid w:val="278EB690"/>
    <w:rsid w:val="27CC045C"/>
    <w:rsid w:val="2858CCB4"/>
    <w:rsid w:val="29204A48"/>
    <w:rsid w:val="298370E3"/>
    <w:rsid w:val="2A39240B"/>
    <w:rsid w:val="2BB8C0BB"/>
    <w:rsid w:val="2D20AA20"/>
    <w:rsid w:val="2D690C22"/>
    <w:rsid w:val="2DFDF814"/>
    <w:rsid w:val="2E0FBA89"/>
    <w:rsid w:val="2E20BFC1"/>
    <w:rsid w:val="2F1C4037"/>
    <w:rsid w:val="2FA17350"/>
    <w:rsid w:val="3017B887"/>
    <w:rsid w:val="3101D668"/>
    <w:rsid w:val="31FBC1B5"/>
    <w:rsid w:val="323C0428"/>
    <w:rsid w:val="33039DE5"/>
    <w:rsid w:val="3313F0AD"/>
    <w:rsid w:val="33A2BCDE"/>
    <w:rsid w:val="3419EF75"/>
    <w:rsid w:val="342FB595"/>
    <w:rsid w:val="3456A81A"/>
    <w:rsid w:val="35C563F6"/>
    <w:rsid w:val="35E5530A"/>
    <w:rsid w:val="36018766"/>
    <w:rsid w:val="36184C92"/>
    <w:rsid w:val="36A9667A"/>
    <w:rsid w:val="376194A1"/>
    <w:rsid w:val="37CDF5FF"/>
    <w:rsid w:val="38D741B4"/>
    <w:rsid w:val="38DB43CB"/>
    <w:rsid w:val="392F7A36"/>
    <w:rsid w:val="39A57A11"/>
    <w:rsid w:val="39B91D29"/>
    <w:rsid w:val="3A7BDB07"/>
    <w:rsid w:val="3AB19E3D"/>
    <w:rsid w:val="3B48D00D"/>
    <w:rsid w:val="3B4EDEC3"/>
    <w:rsid w:val="3B54E5B8"/>
    <w:rsid w:val="3C70E595"/>
    <w:rsid w:val="3CE53261"/>
    <w:rsid w:val="3D7DD0E5"/>
    <w:rsid w:val="3DD0D625"/>
    <w:rsid w:val="3E0CB5F6"/>
    <w:rsid w:val="3E2DB3FD"/>
    <w:rsid w:val="3E5D2F83"/>
    <w:rsid w:val="3E78E393"/>
    <w:rsid w:val="3EC416D2"/>
    <w:rsid w:val="3EC7B4BA"/>
    <w:rsid w:val="3EEA07F8"/>
    <w:rsid w:val="3EFCDD24"/>
    <w:rsid w:val="3F236726"/>
    <w:rsid w:val="3FB28670"/>
    <w:rsid w:val="40958321"/>
    <w:rsid w:val="41BD5F59"/>
    <w:rsid w:val="4393770B"/>
    <w:rsid w:val="43C6B28B"/>
    <w:rsid w:val="43C9D272"/>
    <w:rsid w:val="452B5137"/>
    <w:rsid w:val="45348349"/>
    <w:rsid w:val="4580BFA5"/>
    <w:rsid w:val="45A70E46"/>
    <w:rsid w:val="45BFE3EF"/>
    <w:rsid w:val="46683615"/>
    <w:rsid w:val="467C401B"/>
    <w:rsid w:val="46818EAC"/>
    <w:rsid w:val="4683F578"/>
    <w:rsid w:val="46989CBB"/>
    <w:rsid w:val="469E9CDC"/>
    <w:rsid w:val="46B19DBA"/>
    <w:rsid w:val="46E75873"/>
    <w:rsid w:val="47017334"/>
    <w:rsid w:val="478882B8"/>
    <w:rsid w:val="47B0F632"/>
    <w:rsid w:val="483A881B"/>
    <w:rsid w:val="491349F4"/>
    <w:rsid w:val="499894AE"/>
    <w:rsid w:val="4A3913F6"/>
    <w:rsid w:val="4A8EF81A"/>
    <w:rsid w:val="4AA7A755"/>
    <w:rsid w:val="4AF32684"/>
    <w:rsid w:val="4B4FB13E"/>
    <w:rsid w:val="4BC076FB"/>
    <w:rsid w:val="4BD4E457"/>
    <w:rsid w:val="4BE91C64"/>
    <w:rsid w:val="4C3AE636"/>
    <w:rsid w:val="4C42B8B8"/>
    <w:rsid w:val="4D1930E0"/>
    <w:rsid w:val="4D8D30C7"/>
    <w:rsid w:val="4FBF3D3C"/>
    <w:rsid w:val="50B9042A"/>
    <w:rsid w:val="5154938E"/>
    <w:rsid w:val="519E3399"/>
    <w:rsid w:val="523A89A9"/>
    <w:rsid w:val="52FEDA79"/>
    <w:rsid w:val="53993981"/>
    <w:rsid w:val="53EF6AAB"/>
    <w:rsid w:val="53F1D15E"/>
    <w:rsid w:val="542FCE6F"/>
    <w:rsid w:val="55677BB6"/>
    <w:rsid w:val="558EEF40"/>
    <w:rsid w:val="574236A0"/>
    <w:rsid w:val="57DFBE16"/>
    <w:rsid w:val="580EB19A"/>
    <w:rsid w:val="58824690"/>
    <w:rsid w:val="59009CF9"/>
    <w:rsid w:val="5914FD8A"/>
    <w:rsid w:val="594440BE"/>
    <w:rsid w:val="5984CF1B"/>
    <w:rsid w:val="59F5F67C"/>
    <w:rsid w:val="5A29EAAA"/>
    <w:rsid w:val="5A2C0739"/>
    <w:rsid w:val="5A35B10D"/>
    <w:rsid w:val="5AAFBE51"/>
    <w:rsid w:val="5BE9A6F1"/>
    <w:rsid w:val="5C0EA75B"/>
    <w:rsid w:val="5C8730A1"/>
    <w:rsid w:val="5CCB3CAB"/>
    <w:rsid w:val="5D09DE17"/>
    <w:rsid w:val="5D580940"/>
    <w:rsid w:val="5D9FD20A"/>
    <w:rsid w:val="5DC4C625"/>
    <w:rsid w:val="5DE19C1A"/>
    <w:rsid w:val="5FE7A22D"/>
    <w:rsid w:val="60DD9334"/>
    <w:rsid w:val="6112C7C6"/>
    <w:rsid w:val="612D6968"/>
    <w:rsid w:val="61BA58D9"/>
    <w:rsid w:val="62AFB122"/>
    <w:rsid w:val="63036B72"/>
    <w:rsid w:val="63395984"/>
    <w:rsid w:val="63793066"/>
    <w:rsid w:val="646BA9DB"/>
    <w:rsid w:val="64A166C9"/>
    <w:rsid w:val="656E142C"/>
    <w:rsid w:val="658AC72A"/>
    <w:rsid w:val="660F4CC5"/>
    <w:rsid w:val="66560804"/>
    <w:rsid w:val="66F49A8B"/>
    <w:rsid w:val="67B547F8"/>
    <w:rsid w:val="67F2BA62"/>
    <w:rsid w:val="68FB2064"/>
    <w:rsid w:val="6A4CAEDE"/>
    <w:rsid w:val="6A7CBD7F"/>
    <w:rsid w:val="6ABE42A4"/>
    <w:rsid w:val="6AF041BE"/>
    <w:rsid w:val="6C7F5EA8"/>
    <w:rsid w:val="6D7F0892"/>
    <w:rsid w:val="6DDC0381"/>
    <w:rsid w:val="6DDD5FD7"/>
    <w:rsid w:val="6E8DEFB6"/>
    <w:rsid w:val="6E9C09D6"/>
    <w:rsid w:val="6FB12289"/>
    <w:rsid w:val="701E6529"/>
    <w:rsid w:val="708E3A8B"/>
    <w:rsid w:val="70939574"/>
    <w:rsid w:val="7100A978"/>
    <w:rsid w:val="710BC649"/>
    <w:rsid w:val="718F1371"/>
    <w:rsid w:val="719697CA"/>
    <w:rsid w:val="719A93B0"/>
    <w:rsid w:val="7277D13C"/>
    <w:rsid w:val="739F8FE5"/>
    <w:rsid w:val="73BFC419"/>
    <w:rsid w:val="746022A8"/>
    <w:rsid w:val="748F12D3"/>
    <w:rsid w:val="74A94D06"/>
    <w:rsid w:val="752BB061"/>
    <w:rsid w:val="757A88CE"/>
    <w:rsid w:val="75DA9B59"/>
    <w:rsid w:val="769263B9"/>
    <w:rsid w:val="77675250"/>
    <w:rsid w:val="77803EE5"/>
    <w:rsid w:val="77FCA9D4"/>
    <w:rsid w:val="78DAFE46"/>
    <w:rsid w:val="792F30F0"/>
    <w:rsid w:val="7ADE1284"/>
    <w:rsid w:val="7C4DFE4A"/>
    <w:rsid w:val="7C6FFFBB"/>
    <w:rsid w:val="7CD5875E"/>
    <w:rsid w:val="7D0D36F6"/>
    <w:rsid w:val="7D59B980"/>
    <w:rsid w:val="7DC5D2E2"/>
    <w:rsid w:val="7E527F89"/>
    <w:rsid w:val="7EA51CA1"/>
    <w:rsid w:val="7EA6137E"/>
    <w:rsid w:val="7EA7CE10"/>
    <w:rsid w:val="7F22811B"/>
    <w:rsid w:val="7F9215B6"/>
    <w:rsid w:val="7F9D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918C2"/>
  <w15:docId w15:val="{01FB9A62-F372-402C-90F8-F462E481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4D6"/>
    <w:rPr>
      <w:rFonts w:ascii="Microsoft Sans Serif" w:eastAsia="Microsoft Sans Serif" w:hAnsi="Microsoft Sans Serif" w:cs="Microsoft Sans Serif"/>
      <w:lang w:val="pt-PT"/>
    </w:rPr>
  </w:style>
  <w:style w:type="paragraph" w:styleId="Heading1">
    <w:name w:val="heading 1"/>
    <w:basedOn w:val="Normal"/>
    <w:link w:val="Heading1Char"/>
    <w:uiPriority w:val="9"/>
    <w:qFormat/>
    <w:pPr>
      <w:ind w:left="1702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5"/>
      <w:ind w:left="1702"/>
      <w:outlineLvl w:val="1"/>
    </w:pPr>
    <w:rPr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702"/>
      <w:outlineLvl w:val="2"/>
    </w:pPr>
    <w:rPr>
      <w:rFonts w:ascii="Calibri Light" w:eastAsia="Calibri Light" w:hAnsi="Calibri Light" w:cs="Calibri Light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6F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20"/>
      <w:ind w:left="1702"/>
    </w:pPr>
    <w:rPr>
      <w:rFonts w:ascii="Calibri" w:eastAsia="Calibri" w:hAnsi="Calibri" w:cs="Calibri"/>
    </w:rPr>
  </w:style>
  <w:style w:type="paragraph" w:styleId="TOC2">
    <w:name w:val="toc 2"/>
    <w:basedOn w:val="Normal"/>
    <w:uiPriority w:val="39"/>
    <w:qFormat/>
    <w:pPr>
      <w:spacing w:before="19"/>
      <w:ind w:left="1702"/>
    </w:pPr>
    <w:rPr>
      <w:rFonts w:ascii="Calibri" w:eastAsia="Calibri" w:hAnsi="Calibri" w:cs="Calibri"/>
      <w:sz w:val="20"/>
      <w:szCs w:val="20"/>
    </w:rPr>
  </w:style>
  <w:style w:type="paragraph" w:styleId="TOC3">
    <w:name w:val="toc 3"/>
    <w:basedOn w:val="Normal"/>
    <w:uiPriority w:val="39"/>
    <w:qFormat/>
    <w:pPr>
      <w:spacing w:before="120"/>
      <w:ind w:left="1922"/>
    </w:pPr>
    <w:rPr>
      <w:rFonts w:ascii="Calibri" w:eastAsia="Calibri" w:hAnsi="Calibri" w:cs="Calibri"/>
    </w:rPr>
  </w:style>
  <w:style w:type="paragraph" w:styleId="TOC4">
    <w:name w:val="toc 4"/>
    <w:basedOn w:val="Normal"/>
    <w:uiPriority w:val="1"/>
    <w:qFormat/>
    <w:pPr>
      <w:spacing w:before="120"/>
      <w:ind w:left="2141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605" w:right="3085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line="307" w:lineRule="exact"/>
      <w:ind w:left="50"/>
    </w:pPr>
    <w:rPr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08595B"/>
    <w:rPr>
      <w:rFonts w:ascii="Microsoft Sans Serif" w:eastAsia="Microsoft Sans Serif" w:hAnsi="Microsoft Sans Serif" w:cs="Microsoft Sans Serif"/>
      <w:sz w:val="24"/>
      <w:szCs w:val="24"/>
      <w:lang w:val="pt-PT"/>
    </w:rPr>
  </w:style>
  <w:style w:type="character" w:styleId="PlaceholderText">
    <w:name w:val="Placeholder Text"/>
    <w:basedOn w:val="DefaultParagraphFont"/>
    <w:uiPriority w:val="99"/>
    <w:semiHidden/>
    <w:rsid w:val="00E509F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E26D9"/>
    <w:rPr>
      <w:rFonts w:ascii="Microsoft Sans Serif" w:eastAsia="Microsoft Sans Serif" w:hAnsi="Microsoft Sans Serif" w:cs="Microsoft Sans Serif"/>
      <w:sz w:val="32"/>
      <w:szCs w:val="32"/>
      <w:lang w:val="pt-PT"/>
    </w:rPr>
  </w:style>
  <w:style w:type="table" w:styleId="TableGrid">
    <w:name w:val="Table Grid"/>
    <w:basedOn w:val="TableNormal"/>
    <w:uiPriority w:val="39"/>
    <w:rsid w:val="00DB2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A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A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09F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9FE"/>
    <w:rPr>
      <w:rFonts w:ascii="Microsoft Sans Serif" w:eastAsia="Microsoft Sans Serif" w:hAnsi="Microsoft Sans Serif" w:cs="Microsoft Sans Serif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A009F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9FE"/>
    <w:rPr>
      <w:rFonts w:ascii="Microsoft Sans Serif" w:eastAsia="Microsoft Sans Serif" w:hAnsi="Microsoft Sans Serif" w:cs="Microsoft Sans Serif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FD385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99411C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Microsoft Sans Serif" w:eastAsia="Microsoft Sans Serif" w:hAnsi="Microsoft Sans Serif" w:cs="Microsoft Sans Serif"/>
      <w:sz w:val="20"/>
      <w:szCs w:val="20"/>
      <w:lang w:val="pt-PT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B6F8E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1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2616"/>
    <w:rPr>
      <w:rFonts w:eastAsiaTheme="minorEastAsia"/>
      <w:color w:val="5A5A5A" w:themeColor="text1" w:themeTint="A5"/>
      <w:spacing w:val="15"/>
      <w:lang w:val="pt-PT"/>
    </w:rPr>
  </w:style>
  <w:style w:type="character" w:styleId="SubtleReference">
    <w:name w:val="Subtle Reference"/>
    <w:basedOn w:val="DefaultParagraphFont"/>
    <w:uiPriority w:val="31"/>
    <w:qFormat/>
    <w:rsid w:val="00541454"/>
    <w:rPr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uiPriority w:val="9"/>
    <w:rsid w:val="00C811BB"/>
    <w:rPr>
      <w:rFonts w:ascii="Calibri Light" w:eastAsia="Calibri Light" w:hAnsi="Calibri Light" w:cs="Calibri Light"/>
      <w:sz w:val="28"/>
      <w:szCs w:val="28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720375"/>
    <w:pPr>
      <w:spacing w:after="200"/>
    </w:pPr>
    <w:rPr>
      <w:i/>
      <w:iCs/>
      <w:color w:val="1F497D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2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2AC"/>
    <w:rPr>
      <w:rFonts w:ascii="Microsoft Sans Serif" w:eastAsia="Microsoft Sans Serif" w:hAnsi="Microsoft Sans Serif" w:cs="Microsoft Sans Serif"/>
      <w:b/>
      <w:bCs/>
      <w:sz w:val="20"/>
      <w:szCs w:val="20"/>
      <w:lang w:val="pt-PT"/>
    </w:rPr>
  </w:style>
  <w:style w:type="paragraph" w:styleId="TableofFigures">
    <w:name w:val="table of figures"/>
    <w:basedOn w:val="Normal"/>
    <w:next w:val="Normal"/>
    <w:uiPriority w:val="99"/>
    <w:unhideWhenUsed/>
    <w:rsid w:val="00010E19"/>
  </w:style>
  <w:style w:type="paragraph" w:styleId="EndnoteText">
    <w:name w:val="endnote text"/>
    <w:basedOn w:val="Normal"/>
    <w:link w:val="EndnoteTextChar"/>
    <w:uiPriority w:val="99"/>
    <w:semiHidden/>
    <w:unhideWhenUsed/>
    <w:rsid w:val="006B2AE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2AEF"/>
    <w:rPr>
      <w:rFonts w:ascii="Microsoft Sans Serif" w:eastAsia="Microsoft Sans Serif" w:hAnsi="Microsoft Sans Serif" w:cs="Microsoft Sans Serif"/>
      <w:sz w:val="20"/>
      <w:szCs w:val="20"/>
      <w:lang w:val="pt-PT"/>
    </w:rPr>
  </w:style>
  <w:style w:type="character" w:styleId="EndnoteReference">
    <w:name w:val="endnote reference"/>
    <w:basedOn w:val="DefaultParagraphFont"/>
    <w:uiPriority w:val="99"/>
    <w:semiHidden/>
    <w:unhideWhenUsed/>
    <w:rsid w:val="006B2AE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7775A"/>
    <w:rPr>
      <w:rFonts w:ascii="Calibri Light" w:eastAsia="Calibri Light" w:hAnsi="Calibri Light" w:cs="Calibri Light"/>
      <w:sz w:val="40"/>
      <w:szCs w:val="4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uapt33090-my.sharepoint.com/personal/rafael_amorim_ua_pt/Documents/reportAssigment1.docx" TargetMode="External"/><Relationship Id="rId26" Type="http://schemas.openxmlformats.org/officeDocument/2006/relationships/image" Target="media/image3.emf"/><Relationship Id="rId39" Type="http://schemas.openxmlformats.org/officeDocument/2006/relationships/oleObject" Target="embeddings/oleObject5.bin"/><Relationship Id="rId21" Type="http://schemas.openxmlformats.org/officeDocument/2006/relationships/header" Target="header4.xml"/><Relationship Id="rId34" Type="http://schemas.openxmlformats.org/officeDocument/2006/relationships/oleObject" Target="embeddings/oleObject3.bin"/><Relationship Id="rId42" Type="http://schemas.openxmlformats.org/officeDocument/2006/relationships/image" Target="media/image10.emf"/><Relationship Id="rId47" Type="http://schemas.openxmlformats.org/officeDocument/2006/relationships/image" Target="media/image13.emf"/><Relationship Id="rId50" Type="http://schemas.openxmlformats.org/officeDocument/2006/relationships/image" Target="media/image15.emf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comments" Target="comments.xml"/><Relationship Id="rId11" Type="http://schemas.openxmlformats.org/officeDocument/2006/relationships/image" Target="media/image1.png"/><Relationship Id="rId24" Type="http://schemas.openxmlformats.org/officeDocument/2006/relationships/image" Target="media/image2.emf"/><Relationship Id="rId32" Type="http://schemas.microsoft.com/office/2018/08/relationships/commentsExtensible" Target="commentsExtensible.xml"/><Relationship Id="rId37" Type="http://schemas.openxmlformats.org/officeDocument/2006/relationships/oleObject" Target="embeddings/oleObject4.bin"/><Relationship Id="rId40" Type="http://schemas.openxmlformats.org/officeDocument/2006/relationships/image" Target="media/image9.emf"/><Relationship Id="rId45" Type="http://schemas.openxmlformats.org/officeDocument/2006/relationships/oleObject" Target="embeddings/oleObject8.bin"/><Relationship Id="rId53" Type="http://schemas.openxmlformats.org/officeDocument/2006/relationships/header" Target="header5.xml"/><Relationship Id="rId5" Type="http://schemas.openxmlformats.org/officeDocument/2006/relationships/numbering" Target="numbering.xml"/><Relationship Id="rId19" Type="http://schemas.openxmlformats.org/officeDocument/2006/relationships/hyperlink" Target="https://uapt33090-my.sharepoint.com/personal/rafael_amorim_ua_pt/Documents/reportAssigment1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oleObject" Target="embeddings/oleObject2.bin"/><Relationship Id="rId30" Type="http://schemas.microsoft.com/office/2011/relationships/commentsExtended" Target="commentsExtended.xml"/><Relationship Id="rId35" Type="http://schemas.openxmlformats.org/officeDocument/2006/relationships/image" Target="media/image6.png"/><Relationship Id="rId43" Type="http://schemas.openxmlformats.org/officeDocument/2006/relationships/oleObject" Target="embeddings/oleObject7.bin"/><Relationship Id="rId48" Type="http://schemas.openxmlformats.org/officeDocument/2006/relationships/oleObject" Target="embeddings/oleObject9.bin"/><Relationship Id="rId56" Type="http://schemas.microsoft.com/office/2011/relationships/people" Target="people.xml"/><Relationship Id="rId8" Type="http://schemas.openxmlformats.org/officeDocument/2006/relationships/webSettings" Target="webSettings.xml"/><Relationship Id="rId51" Type="http://schemas.openxmlformats.org/officeDocument/2006/relationships/oleObject" Target="embeddings/oleObject10.bin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oleObject" Target="embeddings/oleObject1.bin"/><Relationship Id="rId33" Type="http://schemas.openxmlformats.org/officeDocument/2006/relationships/image" Target="media/image5.emf"/><Relationship Id="rId38" Type="http://schemas.openxmlformats.org/officeDocument/2006/relationships/image" Target="media/image8.emf"/><Relationship Id="rId46" Type="http://schemas.openxmlformats.org/officeDocument/2006/relationships/image" Target="media/image12.png"/><Relationship Id="rId20" Type="http://schemas.openxmlformats.org/officeDocument/2006/relationships/hyperlink" Target="https://uapt33090-my.sharepoint.com/personal/rafael_amorim_ua_pt/Documents/reportAssigment1.docx" TargetMode="External"/><Relationship Id="rId41" Type="http://schemas.openxmlformats.org/officeDocument/2006/relationships/oleObject" Target="embeddings/oleObject6.bin"/><Relationship Id="rId54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github.com/Tiago-AlvesUA%20/MDRS/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7.emf"/><Relationship Id="rId49" Type="http://schemas.openxmlformats.org/officeDocument/2006/relationships/image" Target="media/image14.png"/><Relationship Id="rId57" Type="http://schemas.openxmlformats.org/officeDocument/2006/relationships/theme" Target="theme/theme1.xml"/><Relationship Id="rId10" Type="http://schemas.openxmlformats.org/officeDocument/2006/relationships/endnotes" Target="endnotes.xml"/><Relationship Id="rId31" Type="http://schemas.microsoft.com/office/2016/09/relationships/commentsIds" Target="commentsIds.xml"/><Relationship Id="rId44" Type="http://schemas.openxmlformats.org/officeDocument/2006/relationships/image" Target="media/image11.emf"/><Relationship Id="rId5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08D8FBAAC9E2469ABC075BBCCE17D5" ma:contentTypeVersion="16" ma:contentTypeDescription="Create a new document." ma:contentTypeScope="" ma:versionID="01b371d5ca05680f2b9dcc9241961c47">
  <xsd:schema xmlns:xsd="http://www.w3.org/2001/XMLSchema" xmlns:xs="http://www.w3.org/2001/XMLSchema" xmlns:p="http://schemas.microsoft.com/office/2006/metadata/properties" xmlns:ns3="22ce7702-4bdc-428c-9e0c-f044bfee16b4" xmlns:ns4="bb7adc52-52fa-473f-a73f-724527e38f53" targetNamespace="http://schemas.microsoft.com/office/2006/metadata/properties" ma:root="true" ma:fieldsID="4822a1c8f013abe2b71410f8476f2869" ns3:_="" ns4:_="">
    <xsd:import namespace="22ce7702-4bdc-428c-9e0c-f044bfee16b4"/>
    <xsd:import namespace="bb7adc52-52fa-473f-a73f-724527e38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7702-4bdc-428c-9e0c-f044bfee16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adc52-52fa-473f-a73f-724527e38f5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ce7702-4bdc-428c-9e0c-f044bfee16b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416638-F860-48E0-92EF-DC5287092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e7702-4bdc-428c-9e0c-f044bfee16b4"/>
    <ds:schemaRef ds:uri="bb7adc52-52fa-473f-a73f-724527e38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87E32F-9378-49B2-97FB-C2F67F68C507}">
  <ds:schemaRefs>
    <ds:schemaRef ds:uri="http://schemas.microsoft.com/office/2006/metadata/properties"/>
    <ds:schemaRef ds:uri="http://schemas.microsoft.com/office/infopath/2007/PartnerControls"/>
    <ds:schemaRef ds:uri="22ce7702-4bdc-428c-9e0c-f044bfee16b4"/>
  </ds:schemaRefs>
</ds:datastoreItem>
</file>

<file path=customXml/itemProps3.xml><?xml version="1.0" encoding="utf-8"?>
<ds:datastoreItem xmlns:ds="http://schemas.openxmlformats.org/officeDocument/2006/customXml" ds:itemID="{DA170C76-16C1-4530-9659-87223A37FA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78FE6A-DB63-42E4-9896-44CAD430D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21</Pages>
  <Words>1687</Words>
  <Characters>9116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10782</CharactersWithSpaces>
  <SharedDoc>false</SharedDoc>
  <HLinks>
    <vt:vector size="324" baseType="variant">
      <vt:variant>
        <vt:i4>3866664</vt:i4>
      </vt:variant>
      <vt:variant>
        <vt:i4>327</vt:i4>
      </vt:variant>
      <vt:variant>
        <vt:i4>0</vt:i4>
      </vt:variant>
      <vt:variant>
        <vt:i4>5</vt:i4>
      </vt:variant>
      <vt:variant>
        <vt:lpwstr>https://github.com/Tiago-AlvesUA /MDRS/</vt:lpwstr>
      </vt:variant>
      <vt:variant>
        <vt:lpwstr/>
      </vt:variant>
      <vt:variant>
        <vt:i4>1376305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_Toc149619897</vt:lpwstr>
      </vt:variant>
      <vt:variant>
        <vt:i4>1966136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_Toc149672790</vt:lpwstr>
      </vt:variant>
      <vt:variant>
        <vt:i4>1114184</vt:i4>
      </vt:variant>
      <vt:variant>
        <vt:i4>305</vt:i4>
      </vt:variant>
      <vt:variant>
        <vt:i4>0</vt:i4>
      </vt:variant>
      <vt:variant>
        <vt:i4>5</vt:i4>
      </vt:variant>
      <vt:variant>
        <vt:lpwstr>https://uapt33090-my.sharepoint.com/personal/rafael_amorim_ua_pt/Documents/reportAssigment1.docx</vt:lpwstr>
      </vt:variant>
      <vt:variant>
        <vt:lpwstr>_Toc149672789</vt:lpwstr>
      </vt:variant>
      <vt:variant>
        <vt:i4>2031672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_Toc149672788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_Toc149672787</vt:lpwstr>
      </vt:variant>
      <vt:variant>
        <vt:i4>2031672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_Toc149672786</vt:lpwstr>
      </vt:variant>
      <vt:variant>
        <vt:i4>2031672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_Toc149672785</vt:lpwstr>
      </vt:variant>
      <vt:variant>
        <vt:i4>2031672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_Toc149672784</vt:lpwstr>
      </vt:variant>
      <vt:variant>
        <vt:i4>1114184</vt:i4>
      </vt:variant>
      <vt:variant>
        <vt:i4>269</vt:i4>
      </vt:variant>
      <vt:variant>
        <vt:i4>0</vt:i4>
      </vt:variant>
      <vt:variant>
        <vt:i4>5</vt:i4>
      </vt:variant>
      <vt:variant>
        <vt:lpwstr>https://uapt33090-my.sharepoint.com/personal/rafael_amorim_ua_pt/Documents/reportAssigment1.docx</vt:lpwstr>
      </vt:variant>
      <vt:variant>
        <vt:lpwstr>_Toc149672783</vt:lpwstr>
      </vt:variant>
      <vt:variant>
        <vt:i4>1114184</vt:i4>
      </vt:variant>
      <vt:variant>
        <vt:i4>263</vt:i4>
      </vt:variant>
      <vt:variant>
        <vt:i4>0</vt:i4>
      </vt:variant>
      <vt:variant>
        <vt:i4>5</vt:i4>
      </vt:variant>
      <vt:variant>
        <vt:lpwstr>https://uapt33090-my.sharepoint.com/personal/rafael_amorim_ua_pt/Documents/reportAssigment1.docx</vt:lpwstr>
      </vt:variant>
      <vt:variant>
        <vt:lpwstr>_Toc149672782</vt:lpwstr>
      </vt:variant>
      <vt:variant>
        <vt:i4>2031672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_Toc149672781</vt:lpwstr>
      </vt:variant>
      <vt:variant>
        <vt:i4>1310779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_Toc149671404</vt:lpwstr>
      </vt:variant>
      <vt:variant>
        <vt:i4>1310779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_Toc149671403</vt:lpwstr>
      </vt:variant>
      <vt:variant>
        <vt:i4>1310779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_Toc149671402</vt:lpwstr>
      </vt:variant>
      <vt:variant>
        <vt:i4>1310779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_Toc149671401</vt:lpwstr>
      </vt:variant>
      <vt:variant>
        <vt:i4>1310779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_Toc149671400</vt:lpwstr>
      </vt:variant>
      <vt:variant>
        <vt:i4>1900604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_Toc149671399</vt:lpwstr>
      </vt:variant>
      <vt:variant>
        <vt:i4>1900604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_Toc149671398</vt:lpwstr>
      </vt:variant>
      <vt:variant>
        <vt:i4>1900604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_Toc149671397</vt:lpwstr>
      </vt:variant>
      <vt:variant>
        <vt:i4>1900604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_Toc149671396</vt:lpwstr>
      </vt:variant>
      <vt:variant>
        <vt:i4>1900604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_Toc149671395</vt:lpwstr>
      </vt:variant>
      <vt:variant>
        <vt:i4>1900604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_Toc149671394</vt:lpwstr>
      </vt:variant>
      <vt:variant>
        <vt:i4>1900604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_Toc149671393</vt:lpwstr>
      </vt:variant>
      <vt:variant>
        <vt:i4>1900604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_Toc149671392</vt:lpwstr>
      </vt:variant>
      <vt:variant>
        <vt:i4>1900604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_Toc149671391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_Toc149671390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_Toc149671389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_Toc149671388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_Toc149671387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_Toc149671386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_Toc149671385</vt:lpwstr>
      </vt:variant>
      <vt:variant>
        <vt:i4>1835068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_Toc149671384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_Toc149671383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_Toc149671382</vt:lpwstr>
      </vt:variant>
      <vt:variant>
        <vt:i4>1835068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_Toc149671381</vt:lpwstr>
      </vt:variant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_Toc149671380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_Toc149671379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_Toc149671378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_Toc149671377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_Toc149671376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_Toc149671375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_Toc149671374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_Toc149671373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_Toc149671372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_Toc149671371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_Toc149671370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_Toc149671369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_Toc149671368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_Toc149671367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_Toc149671366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_Toc149671365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_Toc149671364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_Toc149671363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Cruz</dc:creator>
  <cp:keywords/>
  <cp:lastModifiedBy>Rafael Amorim</cp:lastModifiedBy>
  <cp:revision>4</cp:revision>
  <cp:lastPrinted>2023-10-31T19:26:00Z</cp:lastPrinted>
  <dcterms:created xsi:type="dcterms:W3CDTF">2023-11-01T16:38:00Z</dcterms:created>
  <dcterms:modified xsi:type="dcterms:W3CDTF">2023-12-23T16:49:00Z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2023-01-09T00:00:00Z</vt:filetime>
  </property>
  <property fmtid="{D5CDD505-2E9C-101B-9397-08002B2CF9AE}" pid="5" name="ContentTypeId">
    <vt:lpwstr>0x0101009408D8FBAAC9E2469ABC075BBCCE17D5</vt:lpwstr>
  </property>
</Properties>
</file>